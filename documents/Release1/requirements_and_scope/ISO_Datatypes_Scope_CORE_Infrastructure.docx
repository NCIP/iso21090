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comments.xml" ContentType="application/vnd.openxmlformats-officedocument.wordprocessingml.comments+xml"/>
  <Override PartName="/word/header2.xml" ContentType="application/vnd.openxmlformats-officedocument.wordprocessingml.header+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745" w:rsidRDefault="00964745">
      <w:pPr>
        <w:pStyle w:val="Title"/>
        <w:jc w:val="right"/>
      </w:pPr>
    </w:p>
    <w:p w:rsidR="00964745" w:rsidRDefault="00964745">
      <w:pPr>
        <w:pStyle w:val="Title"/>
        <w:jc w:val="right"/>
      </w:pPr>
    </w:p>
    <w:p w:rsidR="00964745" w:rsidRDefault="00964745">
      <w:pPr>
        <w:pStyle w:val="Title"/>
        <w:jc w:val="right"/>
      </w:pPr>
    </w:p>
    <w:p w:rsidR="00964745" w:rsidRDefault="00964745"/>
    <w:p w:rsidR="00964745" w:rsidRDefault="00964745"/>
    <w:p w:rsidR="00964745" w:rsidRDefault="00964745">
      <w:pPr>
        <w:pStyle w:val="ProjectTitle"/>
      </w:pPr>
    </w:p>
    <w:p w:rsidR="00964745" w:rsidRDefault="00964745">
      <w:pPr>
        <w:pStyle w:val="ProjectTitle"/>
      </w:pPr>
    </w:p>
    <w:p w:rsidR="00964745" w:rsidRDefault="00AF75E4">
      <w:pPr>
        <w:pStyle w:val="ProjectTitle"/>
      </w:pPr>
      <w:r>
        <w:t xml:space="preserve">ISO </w:t>
      </w:r>
      <w:proofErr w:type="spellStart"/>
      <w:r>
        <w:t>Datatype</w:t>
      </w:r>
      <w:proofErr w:type="spellEnd"/>
      <w:r>
        <w:t xml:space="preserve"> Support</w:t>
      </w:r>
    </w:p>
    <w:p w:rsidR="00964745" w:rsidRDefault="00AF75E4">
      <w:pPr>
        <w:pStyle w:val="DocumentTitle"/>
      </w:pPr>
      <w:r>
        <w:t>Scope Document</w:t>
      </w:r>
    </w:p>
    <w:p w:rsidR="00964745" w:rsidRDefault="00964745">
      <w:pPr>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 xml:space="preserve">Version No: </w:t>
      </w:r>
      <w:r w:rsidR="00361B65">
        <w:rPr>
          <w:rFonts w:ascii="Arial" w:hAnsi="Arial" w:cs="Arial"/>
          <w:color w:val="000000"/>
        </w:rPr>
        <w:t>1.</w:t>
      </w:r>
      <w:ins w:id="0" w:author="Scott Oster" w:date="2010-03-10T14:39:00Z">
        <w:r w:rsidR="001C3CCC">
          <w:rPr>
            <w:rFonts w:ascii="Arial" w:hAnsi="Arial" w:cs="Arial"/>
            <w:color w:val="000000"/>
          </w:rPr>
          <w:t>2</w:t>
        </w:r>
      </w:ins>
      <w:del w:id="1" w:author="Scott Oster" w:date="2010-03-10T14:39:00Z">
        <w:r w:rsidR="004616D4" w:rsidDel="001C3CCC">
          <w:rPr>
            <w:rFonts w:ascii="Arial" w:hAnsi="Arial" w:cs="Arial"/>
            <w:color w:val="000000"/>
          </w:rPr>
          <w:delText>1</w:delText>
        </w:r>
      </w:del>
    </w:p>
    <w:p w:rsidR="00964745" w:rsidRDefault="00964745">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B4141F">
        <w:rPr>
          <w:rFonts w:ascii="Arial" w:hAnsi="Arial" w:cs="Arial"/>
          <w:color w:val="000000"/>
        </w:rPr>
        <w:t>3</w:t>
      </w:r>
      <w:r>
        <w:rPr>
          <w:rStyle w:val="DateChar"/>
        </w:rPr>
        <w:t>/</w:t>
      </w:r>
      <w:ins w:id="2" w:author="Scott Oster" w:date="2010-03-10T14:39:00Z">
        <w:r w:rsidR="00AD0238">
          <w:rPr>
            <w:rStyle w:val="DateChar"/>
          </w:rPr>
          <w:t>10</w:t>
        </w:r>
      </w:ins>
      <w:del w:id="3" w:author="Scott Oster" w:date="2010-03-10T14:39:00Z">
        <w:r w:rsidR="00361B65" w:rsidDel="00AD0238">
          <w:rPr>
            <w:rStyle w:val="DateChar"/>
          </w:rPr>
          <w:delText>3</w:delText>
        </w:r>
      </w:del>
      <w:r>
        <w:rPr>
          <w:rStyle w:val="DateChar"/>
        </w:rPr>
        <w:t>/</w:t>
      </w:r>
      <w:r w:rsidR="002E147A">
        <w:rPr>
          <w:rStyle w:val="DateChar"/>
        </w:rPr>
        <w:t>20</w:t>
      </w:r>
      <w:r w:rsidR="00AF75E4">
        <w:rPr>
          <w:rStyle w:val="DateChar"/>
        </w:rPr>
        <w:t>10</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roofErr w:type="gramStart"/>
      <w:r>
        <w:rPr>
          <w:rFonts w:ascii="Arial" w:hAnsi="Arial" w:cs="Arial"/>
          <w:color w:val="000000"/>
        </w:rPr>
        <w:t>Team</w:t>
      </w:r>
      <w:r>
        <w:rPr>
          <w:rFonts w:ascii="Arial" w:hAnsi="Arial" w:cs="Arial"/>
          <w:color w:val="000000"/>
        </w:rPr>
        <w:tab/>
        <w:t>:</w:t>
      </w:r>
      <w:proofErr w:type="gramEnd"/>
      <w:r>
        <w:rPr>
          <w:rFonts w:ascii="Arial" w:hAnsi="Arial" w:cs="Arial"/>
          <w:color w:val="000000"/>
        </w:rPr>
        <w:t xml:space="preserve">  </w:t>
      </w:r>
      <w:r>
        <w:rPr>
          <w:rFonts w:ascii="Arial" w:hAnsi="Arial" w:cs="Arial"/>
          <w:color w:val="000000"/>
        </w:rPr>
        <w:tab/>
      </w:r>
      <w:r w:rsidR="003D5968">
        <w:rPr>
          <w:rFonts w:ascii="Arial" w:hAnsi="Arial" w:cs="Arial"/>
          <w:color w:val="000000"/>
        </w:rPr>
        <w:t>caCORE SDK</w:t>
      </w:r>
      <w:r w:rsidR="00AF75E4">
        <w:rPr>
          <w:rFonts w:ascii="Arial" w:hAnsi="Arial" w:cs="Arial"/>
          <w:color w:val="000000"/>
        </w:rPr>
        <w:t xml:space="preserve">, caGrid, </w:t>
      </w:r>
      <w:proofErr w:type="spellStart"/>
      <w:r w:rsidR="00AF75E4">
        <w:rPr>
          <w:rFonts w:ascii="Arial" w:hAnsi="Arial" w:cs="Arial"/>
          <w:color w:val="000000"/>
        </w:rPr>
        <w:t>caAdapter</w:t>
      </w:r>
      <w:proofErr w:type="spellEnd"/>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roofErr w:type="gramStart"/>
      <w:r>
        <w:rPr>
          <w:rFonts w:ascii="Arial" w:hAnsi="Arial" w:cs="Arial"/>
          <w:color w:val="000000"/>
        </w:rPr>
        <w:t>Client</w:t>
      </w:r>
      <w:r>
        <w:rPr>
          <w:rFonts w:ascii="Arial" w:hAnsi="Arial" w:cs="Arial"/>
          <w:color w:val="000000"/>
        </w:rPr>
        <w:tab/>
        <w:t>:</w:t>
      </w:r>
      <w:proofErr w:type="gramEnd"/>
      <w:r>
        <w:rPr>
          <w:rFonts w:ascii="Arial" w:hAnsi="Arial" w:cs="Arial"/>
          <w:color w:val="000000"/>
        </w:rPr>
        <w:tab/>
        <w:t xml:space="preserve">National Cancer Institute - </w:t>
      </w:r>
      <w:r w:rsidR="00AF75E4">
        <w:rPr>
          <w:rFonts w:ascii="Arial" w:hAnsi="Arial" w:cs="Arial"/>
          <w:color w:val="000000"/>
        </w:rPr>
        <w:br/>
      </w:r>
      <w:r w:rsidR="00AF75E4">
        <w:rPr>
          <w:rFonts w:ascii="Arial" w:hAnsi="Arial" w:cs="Arial"/>
          <w:color w:val="000000"/>
        </w:rPr>
        <w:tab/>
      </w:r>
      <w:r w:rsidR="00AF75E4">
        <w:rPr>
          <w:rFonts w:ascii="Arial" w:hAnsi="Arial" w:cs="Arial"/>
          <w:color w:val="000000"/>
        </w:rPr>
        <w:tab/>
      </w:r>
      <w:r>
        <w:rPr>
          <w:rFonts w:ascii="Arial" w:hAnsi="Arial" w:cs="Arial"/>
          <w:color w:val="000000"/>
        </w:rPr>
        <w:t>Center for Bioinformatics</w:t>
      </w:r>
      <w:r w:rsidR="00D56B5A">
        <w:rPr>
          <w:rFonts w:ascii="Arial" w:hAnsi="Arial" w:cs="Arial"/>
          <w:color w:val="000000"/>
        </w:rPr>
        <w:t xml:space="preserve"> and Information Technology</w:t>
      </w:r>
      <w:r>
        <w:rPr>
          <w:rFonts w:ascii="Arial" w:hAnsi="Arial" w:cs="Arial"/>
          <w:color w:val="000000"/>
        </w:rPr>
        <w:t>,</w:t>
      </w:r>
      <w:r w:rsidR="00F2504F">
        <w:rPr>
          <w:rFonts w:ascii="Arial" w:hAnsi="Arial" w:cs="Arial"/>
          <w:color w:val="000000"/>
        </w:rPr>
        <w:t xml:space="preserve">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964745" w:rsidRDefault="00964745">
      <w:pPr>
        <w:pStyle w:val="Title"/>
        <w:jc w:val="right"/>
        <w:rPr>
          <w:rFonts w:cs="Arial"/>
          <w:b w:val="0"/>
          <w:color w:val="000000"/>
          <w:sz w:val="20"/>
        </w:rPr>
      </w:pPr>
    </w:p>
    <w:p w:rsidR="00964745" w:rsidRDefault="00964745">
      <w:pPr>
        <w:rPr>
          <w:rFonts w:ascii="Arial" w:hAnsi="Arial" w:cs="Arial"/>
          <w:color w:val="000000"/>
        </w:rPr>
        <w:sectPr w:rsidR="00964745">
          <w:headerReference w:type="default" r:id="rId8"/>
          <w:pgSz w:w="12240" w:h="15840"/>
          <w:pgMar w:top="1440" w:right="1440" w:bottom="1440" w:left="1440" w:gutter="0"/>
          <w:docGrid w:linePitch="360"/>
        </w:sectPr>
      </w:pPr>
    </w:p>
    <w:p w:rsidR="00964745" w:rsidRDefault="00964745">
      <w:pPr>
        <w:pStyle w:val="Title"/>
      </w:pPr>
      <w:r>
        <w:t>Document History</w:t>
      </w:r>
    </w:p>
    <w:p w:rsidR="00964745" w:rsidRDefault="00964745">
      <w:pPr>
        <w:pStyle w:val="subheadingnonumber"/>
        <w:rPr>
          <w:rFonts w:cs="Arial"/>
        </w:rPr>
      </w:pPr>
      <w:r>
        <w:t>Revision History</w:t>
      </w:r>
    </w:p>
    <w:tbl>
      <w:tblPr>
        <w:tblW w:w="0" w:type="auto"/>
        <w:tblInd w:w="108" w:type="dxa"/>
        <w:tblLayout w:type="fixed"/>
        <w:tblLook w:val="0000"/>
      </w:tblPr>
      <w:tblGrid>
        <w:gridCol w:w="1170"/>
        <w:gridCol w:w="1080"/>
        <w:gridCol w:w="2430"/>
        <w:gridCol w:w="4770"/>
      </w:tblGrid>
      <w:tr w:rsidR="00964745">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Version Number</w:t>
            </w:r>
          </w:p>
        </w:tc>
        <w:tc>
          <w:tcPr>
            <w:tcW w:w="108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Revision Date</w:t>
            </w:r>
          </w:p>
        </w:tc>
        <w:tc>
          <w:tcPr>
            <w:tcW w:w="243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964745" w:rsidRDefault="00964745">
            <w:pPr>
              <w:jc w:val="center"/>
              <w:outlineLvl w:val="3"/>
              <w:rPr>
                <w:rFonts w:ascii="Arial" w:hAnsi="Arial" w:cs="Arial"/>
                <w:b/>
                <w:bCs/>
              </w:rPr>
            </w:pPr>
            <w:r>
              <w:rPr>
                <w:rFonts w:ascii="Arial" w:hAnsi="Arial" w:cs="Arial"/>
                <w:b/>
                <w:bCs/>
              </w:rPr>
              <w:t>Summary of Changes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64745">
            <w:r>
              <w:t>0.1</w:t>
            </w:r>
          </w:p>
        </w:tc>
        <w:tc>
          <w:tcPr>
            <w:tcW w:w="1080" w:type="dxa"/>
            <w:tcBorders>
              <w:top w:val="single" w:sz="6" w:space="0" w:color="auto"/>
              <w:left w:val="single" w:sz="6" w:space="0" w:color="auto"/>
              <w:bottom w:val="single" w:sz="6" w:space="0" w:color="auto"/>
              <w:right w:val="single" w:sz="6" w:space="0" w:color="auto"/>
            </w:tcBorders>
          </w:tcPr>
          <w:p w:rsidR="00964745" w:rsidRDefault="00A22B52" w:rsidP="00AF75E4">
            <w:r>
              <w:t>2</w:t>
            </w:r>
            <w:r w:rsidR="00DC15BF">
              <w:t>/</w:t>
            </w:r>
            <w:r w:rsidR="00AF75E4">
              <w:t>19</w:t>
            </w:r>
            <w:r w:rsidR="00DC15BF">
              <w:t>/20</w:t>
            </w:r>
            <w:r w:rsidR="00AF75E4">
              <w:t>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964745">
            <w:r>
              <w:t>Initial Draft</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AF75E4">
            <w:r>
              <w:t>0.2</w:t>
            </w:r>
          </w:p>
        </w:tc>
        <w:tc>
          <w:tcPr>
            <w:tcW w:w="1080" w:type="dxa"/>
            <w:tcBorders>
              <w:top w:val="single" w:sz="6" w:space="0" w:color="auto"/>
              <w:left w:val="single" w:sz="6" w:space="0" w:color="auto"/>
              <w:bottom w:val="single" w:sz="6" w:space="0" w:color="auto"/>
              <w:right w:val="single" w:sz="6" w:space="0" w:color="auto"/>
            </w:tcBorders>
          </w:tcPr>
          <w:p w:rsidR="00964745" w:rsidRDefault="00AF75E4" w:rsidP="00CE258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AF75E4">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AF75E4" w:rsidP="00AF75E4">
            <w:r>
              <w:t xml:space="preserve">Added content for SDK and </w:t>
            </w:r>
            <w:proofErr w:type="spellStart"/>
            <w:r>
              <w:t>caAdapter</w:t>
            </w:r>
            <w:proofErr w:type="spellEnd"/>
            <w:r>
              <w:t>, applied template</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907F6C">
            <w:r>
              <w:t>0.3</w:t>
            </w:r>
          </w:p>
        </w:tc>
        <w:tc>
          <w:tcPr>
            <w:tcW w:w="1080" w:type="dxa"/>
            <w:tcBorders>
              <w:top w:val="single" w:sz="6" w:space="0" w:color="auto"/>
              <w:left w:val="single" w:sz="6" w:space="0" w:color="auto"/>
              <w:bottom w:val="single" w:sz="6" w:space="0" w:color="auto"/>
              <w:right w:val="single" w:sz="6" w:space="0" w:color="auto"/>
            </w:tcBorders>
          </w:tcPr>
          <w:p w:rsidR="00964745" w:rsidRDefault="00907F6C">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907F6C">
            <w:r>
              <w:t>Shannon Hastings</w:t>
            </w:r>
          </w:p>
        </w:tc>
        <w:tc>
          <w:tcPr>
            <w:tcW w:w="4770" w:type="dxa"/>
            <w:tcBorders>
              <w:top w:val="single" w:sz="6" w:space="0" w:color="auto"/>
              <w:left w:val="single" w:sz="6" w:space="0" w:color="auto"/>
              <w:bottom w:val="single" w:sz="6" w:space="0" w:color="auto"/>
              <w:right w:val="single" w:sz="6" w:space="0" w:color="auto"/>
            </w:tcBorders>
          </w:tcPr>
          <w:p w:rsidR="00964745" w:rsidRDefault="00907F6C">
            <w:r>
              <w:t>Cleanup</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5A42D6">
            <w:r>
              <w:t>0.4</w:t>
            </w:r>
          </w:p>
        </w:tc>
        <w:tc>
          <w:tcPr>
            <w:tcW w:w="1080" w:type="dxa"/>
            <w:tcBorders>
              <w:top w:val="single" w:sz="6" w:space="0" w:color="auto"/>
              <w:left w:val="single" w:sz="6" w:space="0" w:color="auto"/>
              <w:bottom w:val="single" w:sz="6" w:space="0" w:color="auto"/>
              <w:right w:val="single" w:sz="6" w:space="0" w:color="auto"/>
            </w:tcBorders>
          </w:tcPr>
          <w:p w:rsidR="00964745" w:rsidRDefault="005A42D6">
            <w:r>
              <w:t>2/19/2010</w:t>
            </w:r>
          </w:p>
        </w:tc>
        <w:tc>
          <w:tcPr>
            <w:tcW w:w="2430" w:type="dxa"/>
            <w:tcBorders>
              <w:top w:val="single" w:sz="6" w:space="0" w:color="auto"/>
              <w:left w:val="single" w:sz="6" w:space="0" w:color="auto"/>
              <w:bottom w:val="single" w:sz="6" w:space="0" w:color="auto"/>
              <w:right w:val="single" w:sz="6" w:space="0" w:color="auto"/>
            </w:tcBorders>
          </w:tcPr>
          <w:p w:rsidR="00964745" w:rsidRDefault="005A42D6">
            <w:r>
              <w:t xml:space="preserve">John </w:t>
            </w:r>
            <w:proofErr w:type="spellStart"/>
            <w:r>
              <w:t>Eisenschmidt</w:t>
            </w:r>
            <w:proofErr w:type="spellEnd"/>
          </w:p>
        </w:tc>
        <w:tc>
          <w:tcPr>
            <w:tcW w:w="4770" w:type="dxa"/>
            <w:tcBorders>
              <w:top w:val="single" w:sz="6" w:space="0" w:color="auto"/>
              <w:left w:val="single" w:sz="6" w:space="0" w:color="auto"/>
              <w:bottom w:val="single" w:sz="6" w:space="0" w:color="auto"/>
              <w:right w:val="single" w:sz="6" w:space="0" w:color="auto"/>
            </w:tcBorders>
          </w:tcPr>
          <w:p w:rsidR="00964745" w:rsidRDefault="005A42D6">
            <w:r>
              <w:t>Comments, copy edits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622681">
            <w:r>
              <w:t>0.5</w:t>
            </w:r>
          </w:p>
        </w:tc>
        <w:tc>
          <w:tcPr>
            <w:tcW w:w="1080" w:type="dxa"/>
            <w:tcBorders>
              <w:top w:val="single" w:sz="6" w:space="0" w:color="auto"/>
              <w:left w:val="single" w:sz="6" w:space="0" w:color="auto"/>
              <w:bottom w:val="single" w:sz="6" w:space="0" w:color="auto"/>
              <w:right w:val="single" w:sz="6" w:space="0" w:color="auto"/>
            </w:tcBorders>
          </w:tcPr>
          <w:p w:rsidR="00964745" w:rsidRDefault="00622681">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622681">
            <w:r>
              <w:t>Satish Patel</w:t>
            </w:r>
          </w:p>
        </w:tc>
        <w:tc>
          <w:tcPr>
            <w:tcW w:w="4770" w:type="dxa"/>
            <w:tcBorders>
              <w:top w:val="single" w:sz="6" w:space="0" w:color="auto"/>
              <w:left w:val="single" w:sz="6" w:space="0" w:color="auto"/>
              <w:bottom w:val="single" w:sz="6" w:space="0" w:color="auto"/>
              <w:right w:val="single" w:sz="6" w:space="0" w:color="auto"/>
            </w:tcBorders>
          </w:tcPr>
          <w:p w:rsidR="00964745" w:rsidRDefault="00622681" w:rsidP="00622681">
            <w:r>
              <w:t>Reviewed and incorporated comments</w:t>
            </w:r>
          </w:p>
        </w:tc>
      </w:tr>
      <w:tr w:rsidR="00964745">
        <w:tc>
          <w:tcPr>
            <w:tcW w:w="1170" w:type="dxa"/>
            <w:tcBorders>
              <w:top w:val="single" w:sz="6" w:space="0" w:color="auto"/>
              <w:left w:val="single" w:sz="6" w:space="0" w:color="auto"/>
              <w:bottom w:val="single" w:sz="6" w:space="0" w:color="auto"/>
              <w:right w:val="single" w:sz="6" w:space="0" w:color="auto"/>
            </w:tcBorders>
          </w:tcPr>
          <w:p w:rsidR="00964745" w:rsidRDefault="00D344DD">
            <w:r>
              <w:t>0.6</w:t>
            </w:r>
          </w:p>
        </w:tc>
        <w:tc>
          <w:tcPr>
            <w:tcW w:w="1080" w:type="dxa"/>
            <w:tcBorders>
              <w:top w:val="single" w:sz="6" w:space="0" w:color="auto"/>
              <w:left w:val="single" w:sz="6" w:space="0" w:color="auto"/>
              <w:bottom w:val="single" w:sz="6" w:space="0" w:color="auto"/>
              <w:right w:val="single" w:sz="6" w:space="0" w:color="auto"/>
            </w:tcBorders>
          </w:tcPr>
          <w:p w:rsidR="00964745" w:rsidRDefault="00D344DD">
            <w:r>
              <w:t>2/22/2010</w:t>
            </w:r>
          </w:p>
        </w:tc>
        <w:tc>
          <w:tcPr>
            <w:tcW w:w="2430" w:type="dxa"/>
            <w:tcBorders>
              <w:top w:val="single" w:sz="6" w:space="0" w:color="auto"/>
              <w:left w:val="single" w:sz="6" w:space="0" w:color="auto"/>
              <w:bottom w:val="single" w:sz="6" w:space="0" w:color="auto"/>
              <w:right w:val="single" w:sz="6" w:space="0" w:color="auto"/>
            </w:tcBorders>
          </w:tcPr>
          <w:p w:rsidR="00964745" w:rsidRDefault="00D344DD">
            <w:r>
              <w:t>Scott Oster</w:t>
            </w:r>
          </w:p>
        </w:tc>
        <w:tc>
          <w:tcPr>
            <w:tcW w:w="4770" w:type="dxa"/>
            <w:tcBorders>
              <w:top w:val="single" w:sz="6" w:space="0" w:color="auto"/>
              <w:left w:val="single" w:sz="6" w:space="0" w:color="auto"/>
              <w:bottom w:val="single" w:sz="6" w:space="0" w:color="auto"/>
              <w:right w:val="single" w:sz="6" w:space="0" w:color="auto"/>
            </w:tcBorders>
          </w:tcPr>
          <w:p w:rsidR="00964745" w:rsidRDefault="00626B46">
            <w:r>
              <w:t>Detailed query plan; removed metadata tasks</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sidP="00B4141F">
            <w:r>
              <w:t>0.7</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sidP="00B4141F">
            <w:r>
              <w:t>2/24/2010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Ye Wu</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 xml:space="preserve">Clarified </w:t>
            </w:r>
            <w:proofErr w:type="spellStart"/>
            <w:r>
              <w:t>caAdapter</w:t>
            </w:r>
            <w:proofErr w:type="spellEnd"/>
            <w:r>
              <w:t xml:space="preserve"> section</w:t>
            </w:r>
          </w:p>
        </w:tc>
      </w:tr>
      <w:tr w:rsidR="00B4141F">
        <w:tc>
          <w:tcPr>
            <w:tcW w:w="1170" w:type="dxa"/>
            <w:tcBorders>
              <w:top w:val="single" w:sz="6" w:space="0" w:color="auto"/>
              <w:left w:val="single" w:sz="6" w:space="0" w:color="auto"/>
              <w:bottom w:val="single" w:sz="6" w:space="0" w:color="auto"/>
              <w:right w:val="single" w:sz="6" w:space="0" w:color="auto"/>
            </w:tcBorders>
          </w:tcPr>
          <w:p w:rsidR="00B4141F" w:rsidRDefault="00B4141F">
            <w:r>
              <w:t>0.8</w:t>
            </w:r>
          </w:p>
        </w:tc>
        <w:tc>
          <w:tcPr>
            <w:tcW w:w="1080" w:type="dxa"/>
            <w:tcBorders>
              <w:top w:val="single" w:sz="6" w:space="0" w:color="auto"/>
              <w:left w:val="single" w:sz="6" w:space="0" w:color="auto"/>
              <w:bottom w:val="single" w:sz="6" w:space="0" w:color="auto"/>
              <w:right w:val="single" w:sz="6" w:space="0" w:color="auto"/>
            </w:tcBorders>
          </w:tcPr>
          <w:p w:rsidR="00B4141F" w:rsidRDefault="00B4141F">
            <w:r>
              <w:t>3/1/2010</w:t>
            </w:r>
          </w:p>
        </w:tc>
        <w:tc>
          <w:tcPr>
            <w:tcW w:w="2430" w:type="dxa"/>
            <w:tcBorders>
              <w:top w:val="single" w:sz="6" w:space="0" w:color="auto"/>
              <w:left w:val="single" w:sz="6" w:space="0" w:color="auto"/>
              <w:bottom w:val="single" w:sz="6" w:space="0" w:color="auto"/>
              <w:right w:val="single" w:sz="6" w:space="0" w:color="auto"/>
            </w:tcBorders>
          </w:tcPr>
          <w:p w:rsidR="00B4141F" w:rsidRDefault="00B4141F">
            <w:r>
              <w:t>Satish Patel</w:t>
            </w:r>
          </w:p>
        </w:tc>
        <w:tc>
          <w:tcPr>
            <w:tcW w:w="4770" w:type="dxa"/>
            <w:tcBorders>
              <w:top w:val="single" w:sz="6" w:space="0" w:color="auto"/>
              <w:left w:val="single" w:sz="6" w:space="0" w:color="auto"/>
              <w:bottom w:val="single" w:sz="6" w:space="0" w:color="auto"/>
              <w:right w:val="single" w:sz="6" w:space="0" w:color="auto"/>
            </w:tcBorders>
          </w:tcPr>
          <w:p w:rsidR="00B4141F" w:rsidRDefault="00B4141F">
            <w:r>
              <w:t>Reconciled comments and changes</w:t>
            </w:r>
          </w:p>
        </w:tc>
      </w:tr>
      <w:tr w:rsidR="00044CBF">
        <w:tc>
          <w:tcPr>
            <w:tcW w:w="1170" w:type="dxa"/>
            <w:tcBorders>
              <w:top w:val="single" w:sz="6" w:space="0" w:color="auto"/>
              <w:left w:val="single" w:sz="6" w:space="0" w:color="auto"/>
              <w:bottom w:val="single" w:sz="6" w:space="0" w:color="auto"/>
              <w:right w:val="single" w:sz="6" w:space="0" w:color="auto"/>
            </w:tcBorders>
          </w:tcPr>
          <w:p w:rsidR="00044CBF" w:rsidRDefault="00044CBF" w:rsidP="00044CBF">
            <w:r>
              <w:t>0.9</w:t>
            </w:r>
          </w:p>
        </w:tc>
        <w:tc>
          <w:tcPr>
            <w:tcW w:w="1080" w:type="dxa"/>
            <w:tcBorders>
              <w:top w:val="single" w:sz="6" w:space="0" w:color="auto"/>
              <w:left w:val="single" w:sz="6" w:space="0" w:color="auto"/>
              <w:bottom w:val="single" w:sz="6" w:space="0" w:color="auto"/>
              <w:right w:val="single" w:sz="6" w:space="0" w:color="auto"/>
            </w:tcBorders>
          </w:tcPr>
          <w:p w:rsidR="00044CBF" w:rsidRDefault="00044CBF" w:rsidP="00360091">
            <w:r>
              <w:t>3/1/2010</w:t>
            </w:r>
          </w:p>
        </w:tc>
        <w:tc>
          <w:tcPr>
            <w:tcW w:w="2430" w:type="dxa"/>
            <w:tcBorders>
              <w:top w:val="single" w:sz="6" w:space="0" w:color="auto"/>
              <w:left w:val="single" w:sz="6" w:space="0" w:color="auto"/>
              <w:bottom w:val="single" w:sz="6" w:space="0" w:color="auto"/>
              <w:right w:val="single" w:sz="6" w:space="0" w:color="auto"/>
            </w:tcBorders>
          </w:tcPr>
          <w:p w:rsidR="00044CBF" w:rsidRDefault="00044CBF" w:rsidP="00360091">
            <w:r>
              <w:t>Satish Patel</w:t>
            </w:r>
          </w:p>
        </w:tc>
        <w:tc>
          <w:tcPr>
            <w:tcW w:w="4770" w:type="dxa"/>
            <w:tcBorders>
              <w:top w:val="single" w:sz="6" w:space="0" w:color="auto"/>
              <w:left w:val="single" w:sz="6" w:space="0" w:color="auto"/>
              <w:bottom w:val="single" w:sz="6" w:space="0" w:color="auto"/>
              <w:right w:val="single" w:sz="6" w:space="0" w:color="auto"/>
            </w:tcBorders>
          </w:tcPr>
          <w:p w:rsidR="00044CBF" w:rsidRDefault="00044CBF">
            <w:r>
              <w:t>Added SDK constraints in Appendix A</w:t>
            </w:r>
          </w:p>
        </w:tc>
      </w:tr>
      <w:tr w:rsidR="00361B65">
        <w:tc>
          <w:tcPr>
            <w:tcW w:w="1170" w:type="dxa"/>
            <w:tcBorders>
              <w:top w:val="single" w:sz="6" w:space="0" w:color="auto"/>
              <w:left w:val="single" w:sz="6" w:space="0" w:color="auto"/>
              <w:bottom w:val="single" w:sz="6" w:space="0" w:color="auto"/>
              <w:right w:val="single" w:sz="6" w:space="0" w:color="auto"/>
            </w:tcBorders>
          </w:tcPr>
          <w:p w:rsidR="00361B65" w:rsidRDefault="00361B65" w:rsidP="00044CBF">
            <w:r>
              <w:t>1.0</w:t>
            </w:r>
          </w:p>
        </w:tc>
        <w:tc>
          <w:tcPr>
            <w:tcW w:w="1080" w:type="dxa"/>
            <w:tcBorders>
              <w:top w:val="single" w:sz="6" w:space="0" w:color="auto"/>
              <w:left w:val="single" w:sz="6" w:space="0" w:color="auto"/>
              <w:bottom w:val="single" w:sz="6" w:space="0" w:color="auto"/>
              <w:right w:val="single" w:sz="6" w:space="0" w:color="auto"/>
            </w:tcBorders>
          </w:tcPr>
          <w:p w:rsidR="00361B65" w:rsidRDefault="00361B65" w:rsidP="00360091">
            <w:r>
              <w:t>3/3/2010</w:t>
            </w:r>
          </w:p>
        </w:tc>
        <w:tc>
          <w:tcPr>
            <w:tcW w:w="2430" w:type="dxa"/>
            <w:tcBorders>
              <w:top w:val="single" w:sz="6" w:space="0" w:color="auto"/>
              <w:left w:val="single" w:sz="6" w:space="0" w:color="auto"/>
              <w:bottom w:val="single" w:sz="6" w:space="0" w:color="auto"/>
              <w:right w:val="single" w:sz="6" w:space="0" w:color="auto"/>
            </w:tcBorders>
          </w:tcPr>
          <w:p w:rsidR="00361B65" w:rsidRDefault="00361B65" w:rsidP="00360091">
            <w:r>
              <w:t xml:space="preserve">John </w:t>
            </w:r>
            <w:proofErr w:type="spellStart"/>
            <w:r>
              <w:t>Eisenschmidt</w:t>
            </w:r>
            <w:proofErr w:type="spellEnd"/>
          </w:p>
        </w:tc>
        <w:tc>
          <w:tcPr>
            <w:tcW w:w="4770" w:type="dxa"/>
            <w:tcBorders>
              <w:top w:val="single" w:sz="6" w:space="0" w:color="auto"/>
              <w:left w:val="single" w:sz="6" w:space="0" w:color="auto"/>
              <w:bottom w:val="single" w:sz="6" w:space="0" w:color="auto"/>
              <w:right w:val="single" w:sz="6" w:space="0" w:color="auto"/>
            </w:tcBorders>
          </w:tcPr>
          <w:p w:rsidR="00361B65" w:rsidRDefault="00361B65">
            <w:r>
              <w:t>Added Security Appendix</w:t>
            </w:r>
          </w:p>
        </w:tc>
      </w:tr>
      <w:tr w:rsidR="004616D4">
        <w:tc>
          <w:tcPr>
            <w:tcW w:w="1170" w:type="dxa"/>
            <w:tcBorders>
              <w:top w:val="single" w:sz="6" w:space="0" w:color="auto"/>
              <w:left w:val="single" w:sz="6" w:space="0" w:color="auto"/>
              <w:bottom w:val="single" w:sz="6" w:space="0" w:color="auto"/>
              <w:right w:val="single" w:sz="6" w:space="0" w:color="auto"/>
            </w:tcBorders>
          </w:tcPr>
          <w:p w:rsidR="004616D4" w:rsidRDefault="004616D4" w:rsidP="00044CBF">
            <w:r>
              <w:t>1.1</w:t>
            </w:r>
          </w:p>
        </w:tc>
        <w:tc>
          <w:tcPr>
            <w:tcW w:w="1080" w:type="dxa"/>
            <w:tcBorders>
              <w:top w:val="single" w:sz="6" w:space="0" w:color="auto"/>
              <w:left w:val="single" w:sz="6" w:space="0" w:color="auto"/>
              <w:bottom w:val="single" w:sz="6" w:space="0" w:color="auto"/>
              <w:right w:val="single" w:sz="6" w:space="0" w:color="auto"/>
            </w:tcBorders>
          </w:tcPr>
          <w:p w:rsidR="004616D4" w:rsidRDefault="004616D4" w:rsidP="00D27083">
            <w:r>
              <w:t>3/3/2010</w:t>
            </w:r>
          </w:p>
        </w:tc>
        <w:tc>
          <w:tcPr>
            <w:tcW w:w="2430" w:type="dxa"/>
            <w:tcBorders>
              <w:top w:val="single" w:sz="6" w:space="0" w:color="auto"/>
              <w:left w:val="single" w:sz="6" w:space="0" w:color="auto"/>
              <w:bottom w:val="single" w:sz="6" w:space="0" w:color="auto"/>
              <w:right w:val="single" w:sz="6" w:space="0" w:color="auto"/>
            </w:tcBorders>
          </w:tcPr>
          <w:p w:rsidR="004616D4" w:rsidRDefault="004616D4" w:rsidP="00D27083">
            <w:r>
              <w:t>Satish Patel</w:t>
            </w:r>
          </w:p>
        </w:tc>
        <w:tc>
          <w:tcPr>
            <w:tcW w:w="4770" w:type="dxa"/>
            <w:tcBorders>
              <w:top w:val="single" w:sz="6" w:space="0" w:color="auto"/>
              <w:left w:val="single" w:sz="6" w:space="0" w:color="auto"/>
              <w:bottom w:val="single" w:sz="6" w:space="0" w:color="auto"/>
              <w:right w:val="single" w:sz="6" w:space="0" w:color="auto"/>
            </w:tcBorders>
          </w:tcPr>
          <w:p w:rsidR="004616D4" w:rsidRDefault="004616D4">
            <w:r>
              <w:t xml:space="preserve">Added SDK security in appendix. Added </w:t>
            </w:r>
            <w:proofErr w:type="spellStart"/>
            <w:r>
              <w:t>RESTful</w:t>
            </w:r>
            <w:proofErr w:type="spellEnd"/>
            <w:r>
              <w:t xml:space="preserve"> assumption</w:t>
            </w:r>
          </w:p>
        </w:tc>
      </w:tr>
      <w:tr w:rsidR="003B1578">
        <w:tc>
          <w:tcPr>
            <w:tcW w:w="1170" w:type="dxa"/>
            <w:tcBorders>
              <w:top w:val="single" w:sz="6" w:space="0" w:color="auto"/>
              <w:left w:val="single" w:sz="6" w:space="0" w:color="auto"/>
              <w:bottom w:val="single" w:sz="6" w:space="0" w:color="auto"/>
              <w:right w:val="single" w:sz="6" w:space="0" w:color="auto"/>
            </w:tcBorders>
          </w:tcPr>
          <w:p w:rsidR="003B1578" w:rsidRDefault="003B1578" w:rsidP="00044CBF">
            <w:r>
              <w:t>1.2</w:t>
            </w:r>
          </w:p>
        </w:tc>
        <w:tc>
          <w:tcPr>
            <w:tcW w:w="1080" w:type="dxa"/>
            <w:tcBorders>
              <w:top w:val="single" w:sz="6" w:space="0" w:color="auto"/>
              <w:left w:val="single" w:sz="6" w:space="0" w:color="auto"/>
              <w:bottom w:val="single" w:sz="6" w:space="0" w:color="auto"/>
              <w:right w:val="single" w:sz="6" w:space="0" w:color="auto"/>
            </w:tcBorders>
          </w:tcPr>
          <w:p w:rsidR="003B1578" w:rsidRDefault="003B1578" w:rsidP="00D27083">
            <w:r>
              <w:t>3/10/2010</w:t>
            </w:r>
          </w:p>
        </w:tc>
        <w:tc>
          <w:tcPr>
            <w:tcW w:w="2430" w:type="dxa"/>
            <w:tcBorders>
              <w:top w:val="single" w:sz="6" w:space="0" w:color="auto"/>
              <w:left w:val="single" w:sz="6" w:space="0" w:color="auto"/>
              <w:bottom w:val="single" w:sz="6" w:space="0" w:color="auto"/>
              <w:right w:val="single" w:sz="6" w:space="0" w:color="auto"/>
            </w:tcBorders>
          </w:tcPr>
          <w:p w:rsidR="003B1578" w:rsidRDefault="003B1578" w:rsidP="00D27083">
            <w:r>
              <w:t>Scott Oster</w:t>
            </w:r>
          </w:p>
        </w:tc>
        <w:tc>
          <w:tcPr>
            <w:tcW w:w="4770" w:type="dxa"/>
            <w:tcBorders>
              <w:top w:val="single" w:sz="6" w:space="0" w:color="auto"/>
              <w:left w:val="single" w:sz="6" w:space="0" w:color="auto"/>
              <w:bottom w:val="single" w:sz="6" w:space="0" w:color="auto"/>
              <w:right w:val="single" w:sz="6" w:space="0" w:color="auto"/>
            </w:tcBorders>
          </w:tcPr>
          <w:p w:rsidR="003B1578" w:rsidRDefault="00D27083">
            <w:r>
              <w:t>Added CQL section</w:t>
            </w:r>
            <w:ins w:id="4" w:author="Scott Oster" w:date="2010-03-10T12:39:00Z">
              <w:r w:rsidR="00E23AD5">
                <w:t xml:space="preserve"> and updated all references fro</w:t>
              </w:r>
            </w:ins>
            <w:ins w:id="5" w:author="Scott Oster" w:date="2010-03-10T14:36:00Z">
              <w:r w:rsidR="008676E5">
                <w:t>m</w:t>
              </w:r>
            </w:ins>
            <w:ins w:id="6" w:author="Scott Oster" w:date="2010-03-10T12:39:00Z">
              <w:r w:rsidR="00E23AD5">
                <w:t xml:space="preserve"> QBE approach to CQL approach</w:t>
              </w:r>
            </w:ins>
          </w:p>
        </w:tc>
      </w:tr>
    </w:tbl>
    <w:p w:rsidR="00964745" w:rsidRDefault="00964745">
      <w:pPr>
        <w:pStyle w:val="subheadingnonumber"/>
      </w:pPr>
    </w:p>
    <w:p w:rsidR="00964745" w:rsidRDefault="00964745">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964745">
        <w:tc>
          <w:tcPr>
            <w:tcW w:w="1705" w:type="dxa"/>
            <w:shd w:val="clear" w:color="auto" w:fill="E0E0E0"/>
          </w:tcPr>
          <w:p w:rsidR="00964745" w:rsidRDefault="00964745">
            <w:pPr>
              <w:jc w:val="center"/>
              <w:outlineLvl w:val="3"/>
              <w:rPr>
                <w:rFonts w:ascii="Arial" w:hAnsi="Arial" w:cs="Arial"/>
                <w:b/>
                <w:bCs/>
              </w:rPr>
            </w:pPr>
            <w:r>
              <w:rPr>
                <w:rFonts w:ascii="Arial" w:hAnsi="Arial" w:cs="Arial"/>
                <w:b/>
                <w:bCs/>
              </w:rPr>
              <w:t>Name</w:t>
            </w:r>
          </w:p>
        </w:tc>
        <w:tc>
          <w:tcPr>
            <w:tcW w:w="1950" w:type="dxa"/>
            <w:shd w:val="clear" w:color="auto" w:fill="E0E0E0"/>
          </w:tcPr>
          <w:p w:rsidR="00964745" w:rsidRDefault="00964745">
            <w:pPr>
              <w:jc w:val="center"/>
              <w:outlineLvl w:val="3"/>
              <w:rPr>
                <w:rFonts w:ascii="Arial" w:hAnsi="Arial" w:cs="Arial"/>
                <w:b/>
                <w:bCs/>
              </w:rPr>
            </w:pPr>
            <w:r>
              <w:rPr>
                <w:rFonts w:ascii="Arial" w:hAnsi="Arial" w:cs="Arial"/>
                <w:b/>
                <w:bCs/>
              </w:rPr>
              <w:t>Team/Role</w:t>
            </w:r>
          </w:p>
        </w:tc>
        <w:tc>
          <w:tcPr>
            <w:tcW w:w="1548" w:type="dxa"/>
            <w:shd w:val="clear" w:color="auto" w:fill="E0E0E0"/>
          </w:tcPr>
          <w:p w:rsidR="00964745" w:rsidRDefault="00964745">
            <w:pPr>
              <w:jc w:val="center"/>
              <w:outlineLvl w:val="3"/>
              <w:rPr>
                <w:rFonts w:ascii="Arial" w:hAnsi="Arial" w:cs="Arial"/>
                <w:b/>
                <w:bCs/>
              </w:rPr>
            </w:pPr>
            <w:r>
              <w:rPr>
                <w:rFonts w:ascii="Arial" w:hAnsi="Arial" w:cs="Arial"/>
                <w:b/>
                <w:bCs/>
              </w:rPr>
              <w:t>Version</w:t>
            </w:r>
          </w:p>
          <w:p w:rsidR="00964745" w:rsidRDefault="00964745">
            <w:pPr>
              <w:jc w:val="center"/>
              <w:outlineLvl w:val="3"/>
              <w:rPr>
                <w:rFonts w:ascii="Arial" w:hAnsi="Arial" w:cs="Arial"/>
                <w:b/>
                <w:bCs/>
              </w:rPr>
            </w:pPr>
          </w:p>
        </w:tc>
        <w:tc>
          <w:tcPr>
            <w:tcW w:w="1457" w:type="dxa"/>
            <w:shd w:val="clear" w:color="auto" w:fill="E0E0E0"/>
          </w:tcPr>
          <w:p w:rsidR="00964745" w:rsidRDefault="00964745">
            <w:pPr>
              <w:jc w:val="center"/>
              <w:outlineLvl w:val="3"/>
              <w:rPr>
                <w:rFonts w:ascii="Arial" w:hAnsi="Arial" w:cs="Arial"/>
                <w:b/>
                <w:bCs/>
              </w:rPr>
            </w:pPr>
            <w:r>
              <w:rPr>
                <w:rFonts w:ascii="Arial" w:hAnsi="Arial" w:cs="Arial"/>
                <w:b/>
                <w:bCs/>
              </w:rPr>
              <w:t>Date Reviewed</w:t>
            </w:r>
          </w:p>
        </w:tc>
        <w:tc>
          <w:tcPr>
            <w:tcW w:w="2808" w:type="dxa"/>
            <w:shd w:val="clear" w:color="auto" w:fill="E0E0E0"/>
          </w:tcPr>
          <w:p w:rsidR="00964745" w:rsidRDefault="00964745">
            <w:pPr>
              <w:jc w:val="center"/>
              <w:outlineLvl w:val="3"/>
              <w:rPr>
                <w:rFonts w:ascii="Arial" w:hAnsi="Arial" w:cs="Arial"/>
                <w:b/>
                <w:bCs/>
              </w:rPr>
            </w:pPr>
            <w:r>
              <w:rPr>
                <w:rFonts w:ascii="Arial" w:hAnsi="Arial" w:cs="Arial"/>
                <w:b/>
                <w:bCs/>
              </w:rPr>
              <w:t xml:space="preserve">Reviewer Comments </w:t>
            </w:r>
          </w:p>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r w:rsidR="00964745">
        <w:tc>
          <w:tcPr>
            <w:tcW w:w="1705" w:type="dxa"/>
          </w:tcPr>
          <w:p w:rsidR="00964745" w:rsidRDefault="00964745"/>
        </w:tc>
        <w:tc>
          <w:tcPr>
            <w:tcW w:w="1950" w:type="dxa"/>
          </w:tcPr>
          <w:p w:rsidR="00964745" w:rsidRDefault="00964745"/>
        </w:tc>
        <w:tc>
          <w:tcPr>
            <w:tcW w:w="1548" w:type="dxa"/>
          </w:tcPr>
          <w:p w:rsidR="00964745" w:rsidRDefault="00964745"/>
        </w:tc>
        <w:tc>
          <w:tcPr>
            <w:tcW w:w="1457" w:type="dxa"/>
          </w:tcPr>
          <w:p w:rsidR="00964745" w:rsidRDefault="00964745"/>
        </w:tc>
        <w:tc>
          <w:tcPr>
            <w:tcW w:w="2808" w:type="dxa"/>
          </w:tcPr>
          <w:p w:rsidR="00964745" w:rsidRDefault="00964745"/>
        </w:tc>
      </w:tr>
    </w:tbl>
    <w:p w:rsidR="00964745" w:rsidRDefault="00964745"/>
    <w:p w:rsidR="00964745" w:rsidRDefault="00964745">
      <w:pPr>
        <w:pStyle w:val="subheadingnonumber"/>
      </w:pPr>
      <w:r>
        <w:t>Related Documents</w:t>
      </w:r>
    </w:p>
    <w:p w:rsidR="00964745" w:rsidRDefault="00964745">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964745">
        <w:tc>
          <w:tcPr>
            <w:tcW w:w="9360" w:type="dxa"/>
            <w:shd w:val="clear" w:color="auto" w:fill="E0E0E0"/>
          </w:tcPr>
          <w:p w:rsidR="00964745" w:rsidRDefault="00964745">
            <w:pPr>
              <w:jc w:val="center"/>
              <w:outlineLvl w:val="3"/>
              <w:rPr>
                <w:rFonts w:ascii="Arial" w:hAnsi="Arial" w:cs="Arial"/>
                <w:b/>
                <w:bCs/>
              </w:rPr>
            </w:pPr>
            <w:r>
              <w:rPr>
                <w:rFonts w:ascii="Arial" w:hAnsi="Arial" w:cs="Arial"/>
                <w:b/>
                <w:bCs/>
              </w:rPr>
              <w:t>Document Name</w:t>
            </w:r>
          </w:p>
        </w:tc>
      </w:tr>
      <w:tr w:rsidR="00964745">
        <w:tc>
          <w:tcPr>
            <w:tcW w:w="9360" w:type="dxa"/>
          </w:tcPr>
          <w:p w:rsidR="00964745" w:rsidRDefault="00964745" w:rsidP="00E431E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r w:rsidR="00964745">
        <w:tc>
          <w:tcPr>
            <w:tcW w:w="9360" w:type="dxa"/>
          </w:tcPr>
          <w:p w:rsidR="00964745" w:rsidRDefault="00964745">
            <w:pPr>
              <w:keepNext/>
              <w:autoSpaceDE w:val="0"/>
              <w:autoSpaceDN w:val="0"/>
              <w:adjustRightInd w:val="0"/>
              <w:rPr>
                <w:rFonts w:cs="Arial"/>
                <w:color w:val="000000"/>
                <w:szCs w:val="22"/>
              </w:rPr>
            </w:pPr>
          </w:p>
        </w:tc>
      </w:tr>
    </w:tbl>
    <w:p w:rsidR="00964745" w:rsidRDefault="00964745">
      <w:pPr>
        <w:keepNext/>
        <w:autoSpaceDE w:val="0"/>
        <w:autoSpaceDN w:val="0"/>
        <w:adjustRightInd w:val="0"/>
        <w:rPr>
          <w:rFonts w:cs="Arial"/>
          <w:color w:val="000000"/>
          <w:szCs w:val="22"/>
        </w:rPr>
      </w:pPr>
      <w:r>
        <w:rPr>
          <w:rFonts w:cs="Arial"/>
          <w:color w:val="000000"/>
          <w:szCs w:val="22"/>
        </w:rPr>
        <w:t xml:space="preserve"> </w:t>
      </w:r>
    </w:p>
    <w:p w:rsidR="00964745" w:rsidRDefault="00964745">
      <w:pPr>
        <w:pStyle w:val="Title"/>
      </w:pPr>
      <w:r>
        <w:br w:type="page"/>
        <w:t>Table of Contents</w:t>
      </w:r>
    </w:p>
    <w:p w:rsidR="0097101F" w:rsidRDefault="002F50E5">
      <w:pPr>
        <w:pStyle w:val="TOC1"/>
        <w:tabs>
          <w:tab w:val="left" w:pos="660"/>
        </w:tabs>
        <w:rPr>
          <w:rFonts w:asciiTheme="minorHAnsi" w:eastAsiaTheme="minorEastAsia" w:hAnsiTheme="minorHAnsi" w:cstheme="minorBidi"/>
          <w:b w:val="0"/>
          <w:noProof/>
          <w:sz w:val="22"/>
          <w:szCs w:val="22"/>
        </w:rPr>
      </w:pPr>
      <w:r w:rsidRPr="002F50E5">
        <w:rPr>
          <w:b w:val="0"/>
        </w:rPr>
        <w:fldChar w:fldCharType="begin"/>
      </w:r>
      <w:r w:rsidR="00964745">
        <w:rPr>
          <w:b w:val="0"/>
        </w:rPr>
        <w:instrText xml:space="preserve"> TOC \o "1-3" </w:instrText>
      </w:r>
      <w:r w:rsidRPr="002F50E5">
        <w:rPr>
          <w:b w:val="0"/>
        </w:rPr>
        <w:fldChar w:fldCharType="separate"/>
      </w:r>
      <w:r w:rsidR="0097101F">
        <w:rPr>
          <w:noProof/>
        </w:rPr>
        <w:t>1.</w:t>
      </w:r>
      <w:r w:rsidR="0097101F">
        <w:rPr>
          <w:rFonts w:asciiTheme="minorHAnsi" w:eastAsiaTheme="minorEastAsia" w:hAnsiTheme="minorHAnsi" w:cstheme="minorBidi"/>
          <w:b w:val="0"/>
          <w:noProof/>
          <w:sz w:val="22"/>
          <w:szCs w:val="22"/>
        </w:rPr>
        <w:tab/>
      </w:r>
      <w:r w:rsidR="0097101F">
        <w:rPr>
          <w:noProof/>
        </w:rPr>
        <w:t>Introduction</w:t>
      </w:r>
      <w:r w:rsidR="0097101F">
        <w:rPr>
          <w:noProof/>
        </w:rPr>
        <w:tab/>
      </w:r>
      <w:r>
        <w:rPr>
          <w:noProof/>
        </w:rPr>
        <w:fldChar w:fldCharType="begin"/>
      </w:r>
      <w:r w:rsidR="0097101F">
        <w:rPr>
          <w:noProof/>
        </w:rPr>
        <w:instrText xml:space="preserve"> PAGEREF _Toc255409180 \h </w:instrText>
      </w:r>
      <w:r w:rsidR="00E637C6">
        <w:rPr>
          <w:noProof/>
        </w:rPr>
      </w:r>
      <w:r>
        <w:rPr>
          <w:noProof/>
        </w:rPr>
        <w:fldChar w:fldCharType="separate"/>
      </w:r>
      <w:r w:rsidR="007E0F34">
        <w:rPr>
          <w:noProof/>
        </w:rPr>
        <w:t>4</w:t>
      </w:r>
      <w:r>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Problem Statement</w:t>
      </w:r>
      <w:r>
        <w:rPr>
          <w:noProof/>
        </w:rPr>
        <w:tab/>
      </w:r>
      <w:r w:rsidR="002F50E5">
        <w:rPr>
          <w:noProof/>
        </w:rPr>
        <w:fldChar w:fldCharType="begin"/>
      </w:r>
      <w:r>
        <w:rPr>
          <w:noProof/>
        </w:rPr>
        <w:instrText xml:space="preserve"> PAGEREF _Toc255409181 \h </w:instrText>
      </w:r>
      <w:r w:rsidR="00E637C6">
        <w:rPr>
          <w:noProof/>
        </w:rPr>
      </w:r>
      <w:r w:rsidR="002F50E5">
        <w:rPr>
          <w:noProof/>
        </w:rPr>
        <w:fldChar w:fldCharType="separate"/>
      </w:r>
      <w:r w:rsidR="007E0F34">
        <w:rPr>
          <w:noProof/>
        </w:rPr>
        <w:t>4</w:t>
      </w:r>
      <w:r w:rsidR="002F50E5">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Stakeholder and User Descriptions</w:t>
      </w:r>
      <w:r>
        <w:rPr>
          <w:noProof/>
        </w:rPr>
        <w:tab/>
      </w:r>
      <w:r w:rsidR="002F50E5">
        <w:rPr>
          <w:noProof/>
        </w:rPr>
        <w:fldChar w:fldCharType="begin"/>
      </w:r>
      <w:r>
        <w:rPr>
          <w:noProof/>
        </w:rPr>
        <w:instrText xml:space="preserve"> PAGEREF _Toc255409182 \h </w:instrText>
      </w:r>
      <w:r w:rsidR="00E637C6">
        <w:rPr>
          <w:noProof/>
        </w:rPr>
      </w:r>
      <w:r w:rsidR="002F50E5">
        <w:rPr>
          <w:noProof/>
        </w:rPr>
        <w:fldChar w:fldCharType="separate"/>
      </w:r>
      <w:r w:rsidR="007E0F34">
        <w:rPr>
          <w:noProof/>
        </w:rPr>
        <w:t>5</w:t>
      </w:r>
      <w:r w:rsidR="002F50E5">
        <w:rPr>
          <w:noProof/>
        </w:rPr>
        <w:fldChar w:fldCharType="end"/>
      </w:r>
    </w:p>
    <w:p w:rsidR="0097101F" w:rsidRDefault="0097101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Summary</w:t>
      </w:r>
      <w:r>
        <w:tab/>
      </w:r>
      <w:r w:rsidR="002F50E5">
        <w:fldChar w:fldCharType="begin"/>
      </w:r>
      <w:r>
        <w:instrText xml:space="preserve"> PAGEREF _Toc255409183 \h </w:instrText>
      </w:r>
      <w:r w:rsidR="002F50E5">
        <w:fldChar w:fldCharType="separate"/>
      </w:r>
      <w:r w:rsidR="007E0F34">
        <w:t>5</w:t>
      </w:r>
      <w:r w:rsidR="002F50E5">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Timeline Requirement</w:t>
      </w:r>
      <w:r>
        <w:rPr>
          <w:noProof/>
        </w:rPr>
        <w:tab/>
      </w:r>
      <w:r w:rsidR="002F50E5">
        <w:rPr>
          <w:noProof/>
        </w:rPr>
        <w:fldChar w:fldCharType="begin"/>
      </w:r>
      <w:r>
        <w:rPr>
          <w:noProof/>
        </w:rPr>
        <w:instrText xml:space="preserve"> PAGEREF _Toc255409184 \h </w:instrText>
      </w:r>
      <w:r w:rsidR="00E637C6">
        <w:rPr>
          <w:noProof/>
        </w:rPr>
      </w:r>
      <w:r w:rsidR="002F50E5">
        <w:rPr>
          <w:noProof/>
        </w:rPr>
        <w:fldChar w:fldCharType="separate"/>
      </w:r>
      <w:r w:rsidR="007E0F34">
        <w:rPr>
          <w:noProof/>
        </w:rPr>
        <w:t>6</w:t>
      </w:r>
      <w:r w:rsidR="002F50E5">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Assumptions</w:t>
      </w:r>
      <w:r>
        <w:rPr>
          <w:noProof/>
        </w:rPr>
        <w:tab/>
      </w:r>
      <w:r w:rsidR="002F50E5">
        <w:rPr>
          <w:noProof/>
        </w:rPr>
        <w:fldChar w:fldCharType="begin"/>
      </w:r>
      <w:r>
        <w:rPr>
          <w:noProof/>
        </w:rPr>
        <w:instrText xml:space="preserve"> PAGEREF _Toc255409185 \h </w:instrText>
      </w:r>
      <w:r w:rsidR="00E637C6">
        <w:rPr>
          <w:noProof/>
        </w:rPr>
      </w:r>
      <w:r w:rsidR="002F50E5">
        <w:rPr>
          <w:noProof/>
        </w:rPr>
        <w:fldChar w:fldCharType="separate"/>
      </w:r>
      <w:r w:rsidR="007E0F34">
        <w:rPr>
          <w:noProof/>
        </w:rPr>
        <w:t>6</w:t>
      </w:r>
      <w:r w:rsidR="002F50E5">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Deliverables</w:t>
      </w:r>
      <w:r>
        <w:rPr>
          <w:noProof/>
        </w:rPr>
        <w:tab/>
      </w:r>
      <w:r w:rsidR="002F50E5">
        <w:rPr>
          <w:noProof/>
        </w:rPr>
        <w:fldChar w:fldCharType="begin"/>
      </w:r>
      <w:r>
        <w:rPr>
          <w:noProof/>
        </w:rPr>
        <w:instrText xml:space="preserve"> PAGEREF _Toc255409186 \h </w:instrText>
      </w:r>
      <w:r w:rsidR="00E637C6">
        <w:rPr>
          <w:noProof/>
        </w:rPr>
      </w:r>
      <w:r w:rsidR="002F50E5">
        <w:rPr>
          <w:noProof/>
        </w:rPr>
        <w:fldChar w:fldCharType="separate"/>
      </w:r>
      <w:r w:rsidR="007E0F34">
        <w:rPr>
          <w:noProof/>
        </w:rPr>
        <w:t>6</w:t>
      </w:r>
      <w:r w:rsidR="002F50E5">
        <w:rPr>
          <w:noProof/>
        </w:rPr>
        <w:fldChar w:fldCharType="end"/>
      </w:r>
    </w:p>
    <w:p w:rsidR="0097101F" w:rsidRDefault="0097101F">
      <w:pPr>
        <w:pStyle w:val="TOC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ISO21090 Java Library</w:t>
      </w:r>
      <w:r>
        <w:tab/>
      </w:r>
      <w:r w:rsidR="002F50E5">
        <w:fldChar w:fldCharType="begin"/>
      </w:r>
      <w:r>
        <w:instrText xml:space="preserve"> PAGEREF _Toc255409187 \h </w:instrText>
      </w:r>
      <w:r w:rsidR="002F50E5">
        <w:fldChar w:fldCharType="separate"/>
      </w:r>
      <w:r w:rsidR="007E0F34">
        <w:t>6</w:t>
      </w:r>
      <w:r w:rsidR="002F50E5">
        <w:fldChar w:fldCharType="end"/>
      </w:r>
    </w:p>
    <w:p w:rsidR="0097101F" w:rsidRDefault="0097101F">
      <w:pPr>
        <w:pStyle w:val="TOC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Introduce Support</w:t>
      </w:r>
      <w:r>
        <w:tab/>
      </w:r>
      <w:r w:rsidR="002F50E5">
        <w:fldChar w:fldCharType="begin"/>
      </w:r>
      <w:r>
        <w:instrText xml:space="preserve"> PAGEREF _Toc255409188 \h </w:instrText>
      </w:r>
      <w:r w:rsidR="002F50E5">
        <w:fldChar w:fldCharType="separate"/>
      </w:r>
      <w:r w:rsidR="007E0F34">
        <w:t>7</w:t>
      </w:r>
      <w:r w:rsidR="002F50E5">
        <w:fldChar w:fldCharType="end"/>
      </w:r>
    </w:p>
    <w:p w:rsidR="0097101F" w:rsidRDefault="0097101F">
      <w:pPr>
        <w:pStyle w:val="TOC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caAdapter Support:</w:t>
      </w:r>
      <w:r>
        <w:tab/>
      </w:r>
      <w:r w:rsidR="002F50E5">
        <w:fldChar w:fldCharType="begin"/>
      </w:r>
      <w:r>
        <w:instrText xml:space="preserve"> PAGEREF _Toc255409189 \h </w:instrText>
      </w:r>
      <w:r w:rsidR="002F50E5">
        <w:fldChar w:fldCharType="separate"/>
      </w:r>
      <w:r w:rsidR="007E0F34">
        <w:t>7</w:t>
      </w:r>
      <w:r w:rsidR="002F50E5">
        <w:fldChar w:fldCharType="end"/>
      </w:r>
    </w:p>
    <w:p w:rsidR="0097101F" w:rsidRDefault="0097101F">
      <w:pPr>
        <w:pStyle w:val="TOC2"/>
        <w:rPr>
          <w:rFonts w:asciiTheme="minorHAnsi" w:eastAsiaTheme="minorEastAsia" w:hAnsiTheme="minorHAnsi" w:cstheme="minorBidi"/>
          <w:sz w:val="22"/>
          <w:szCs w:val="22"/>
        </w:rPr>
      </w:pPr>
      <w:r>
        <w:t>6.4</w:t>
      </w:r>
      <w:r>
        <w:rPr>
          <w:rFonts w:asciiTheme="minorHAnsi" w:eastAsiaTheme="minorEastAsia" w:hAnsiTheme="minorHAnsi" w:cstheme="minorBidi"/>
          <w:sz w:val="22"/>
          <w:szCs w:val="22"/>
        </w:rPr>
        <w:tab/>
      </w:r>
      <w:r>
        <w:t>SDK Support:</w:t>
      </w:r>
      <w:r>
        <w:tab/>
      </w:r>
      <w:r w:rsidR="002F50E5">
        <w:fldChar w:fldCharType="begin"/>
      </w:r>
      <w:r>
        <w:instrText xml:space="preserve"> PAGEREF _Toc255409190 \h </w:instrText>
      </w:r>
      <w:r w:rsidR="002F50E5">
        <w:fldChar w:fldCharType="separate"/>
      </w:r>
      <w:r w:rsidR="007E0F34">
        <w:t>8</w:t>
      </w:r>
      <w:r w:rsidR="002F50E5">
        <w:fldChar w:fldCharType="end"/>
      </w:r>
    </w:p>
    <w:p w:rsidR="0097101F" w:rsidRDefault="0097101F">
      <w:pPr>
        <w:pStyle w:val="TOC2"/>
        <w:rPr>
          <w:rFonts w:asciiTheme="minorHAnsi" w:eastAsiaTheme="minorEastAsia" w:hAnsiTheme="minorHAnsi" w:cstheme="minorBidi"/>
          <w:sz w:val="22"/>
          <w:szCs w:val="22"/>
        </w:rPr>
      </w:pPr>
      <w:r>
        <w:t>6.5</w:t>
      </w:r>
      <w:r>
        <w:rPr>
          <w:rFonts w:asciiTheme="minorHAnsi" w:eastAsiaTheme="minorEastAsia" w:hAnsiTheme="minorHAnsi" w:cstheme="minorBidi"/>
          <w:sz w:val="22"/>
          <w:szCs w:val="22"/>
        </w:rPr>
        <w:tab/>
      </w:r>
      <w:r>
        <w:t>Service Development Process Documentation:</w:t>
      </w:r>
      <w:r>
        <w:tab/>
      </w:r>
      <w:r w:rsidR="002F50E5">
        <w:fldChar w:fldCharType="begin"/>
      </w:r>
      <w:r>
        <w:instrText xml:space="preserve"> PAGEREF _Toc255409191 \h </w:instrText>
      </w:r>
      <w:r w:rsidR="002F50E5">
        <w:fldChar w:fldCharType="separate"/>
      </w:r>
      <w:r w:rsidR="007E0F34">
        <w:t>8</w:t>
      </w:r>
      <w:r w:rsidR="002F50E5">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Release Non-Functional Requirements</w:t>
      </w:r>
      <w:r>
        <w:rPr>
          <w:noProof/>
        </w:rPr>
        <w:tab/>
      </w:r>
      <w:r w:rsidR="002F50E5">
        <w:rPr>
          <w:noProof/>
        </w:rPr>
        <w:fldChar w:fldCharType="begin"/>
      </w:r>
      <w:r>
        <w:rPr>
          <w:noProof/>
        </w:rPr>
        <w:instrText xml:space="preserve"> PAGEREF _Toc255409192 \h </w:instrText>
      </w:r>
      <w:r w:rsidR="00E637C6">
        <w:rPr>
          <w:noProof/>
        </w:rPr>
      </w:r>
      <w:r w:rsidR="002F50E5">
        <w:rPr>
          <w:noProof/>
        </w:rPr>
        <w:fldChar w:fldCharType="separate"/>
      </w:r>
      <w:ins w:id="7" w:author="David Ervin" w:date="2010-03-10T13:27:00Z">
        <w:r w:rsidR="007E0F34">
          <w:rPr>
            <w:noProof/>
          </w:rPr>
          <w:t>11</w:t>
        </w:r>
      </w:ins>
      <w:del w:id="8" w:author="David Ervin" w:date="2010-03-10T13:27:00Z">
        <w:r w:rsidDel="007E0F34">
          <w:rPr>
            <w:noProof/>
          </w:rPr>
          <w:delText>9</w:delText>
        </w:r>
      </w:del>
      <w:r w:rsidR="002F50E5">
        <w:rPr>
          <w:noProof/>
        </w:rPr>
        <w:fldChar w:fldCharType="end"/>
      </w:r>
    </w:p>
    <w:p w:rsidR="0097101F" w:rsidRDefault="0097101F">
      <w:pPr>
        <w:pStyle w:val="TOC1"/>
        <w:tabs>
          <w:tab w:val="left" w:pos="660"/>
        </w:tabs>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APPENDIX</w:t>
      </w:r>
      <w:r>
        <w:rPr>
          <w:noProof/>
        </w:rPr>
        <w:tab/>
      </w:r>
      <w:r w:rsidR="002F50E5">
        <w:rPr>
          <w:noProof/>
        </w:rPr>
        <w:fldChar w:fldCharType="begin"/>
      </w:r>
      <w:r>
        <w:rPr>
          <w:noProof/>
        </w:rPr>
        <w:instrText xml:space="preserve"> PAGEREF _Toc255409193 \h </w:instrText>
      </w:r>
      <w:r w:rsidR="00E637C6">
        <w:rPr>
          <w:noProof/>
        </w:rPr>
      </w:r>
      <w:r w:rsidR="002F50E5">
        <w:rPr>
          <w:noProof/>
        </w:rPr>
        <w:fldChar w:fldCharType="separate"/>
      </w:r>
      <w:ins w:id="9" w:author="David Ervin" w:date="2010-03-10T13:27:00Z">
        <w:r w:rsidR="007E0F34">
          <w:rPr>
            <w:noProof/>
          </w:rPr>
          <w:t>12</w:t>
        </w:r>
      </w:ins>
      <w:del w:id="10" w:author="David Ervin" w:date="2010-03-10T13:27:00Z">
        <w:r w:rsidDel="007E0F34">
          <w:rPr>
            <w:noProof/>
          </w:rPr>
          <w:delText>10</w:delText>
        </w:r>
      </w:del>
      <w:r w:rsidR="002F50E5">
        <w:rPr>
          <w:noProof/>
        </w:rPr>
        <w:fldChar w:fldCharType="end"/>
      </w:r>
    </w:p>
    <w:p w:rsidR="0097101F" w:rsidRDefault="0097101F">
      <w:pPr>
        <w:pStyle w:val="TOC2"/>
        <w:rPr>
          <w:rFonts w:asciiTheme="minorHAnsi" w:eastAsiaTheme="minorEastAsia" w:hAnsiTheme="minorHAnsi" w:cstheme="minorBidi"/>
          <w:sz w:val="22"/>
          <w:szCs w:val="22"/>
        </w:rPr>
      </w:pPr>
      <w:r>
        <w:t>8.1</w:t>
      </w:r>
      <w:r>
        <w:rPr>
          <w:rFonts w:asciiTheme="minorHAnsi" w:eastAsiaTheme="minorEastAsia" w:hAnsiTheme="minorHAnsi" w:cstheme="minorBidi"/>
          <w:sz w:val="22"/>
          <w:szCs w:val="22"/>
        </w:rPr>
        <w:tab/>
      </w:r>
      <w:r>
        <w:t>Appendix A – SDK Constraints on Database Table Configuration Options</w:t>
      </w:r>
      <w:r>
        <w:tab/>
      </w:r>
      <w:r w:rsidR="002F50E5">
        <w:fldChar w:fldCharType="begin"/>
      </w:r>
      <w:r>
        <w:instrText xml:space="preserve"> PAGEREF _Toc255409194 \h </w:instrText>
      </w:r>
      <w:r w:rsidR="002F50E5">
        <w:fldChar w:fldCharType="separate"/>
      </w:r>
      <w:ins w:id="11" w:author="David Ervin" w:date="2010-03-10T13:27:00Z">
        <w:r w:rsidR="007E0F34">
          <w:t>12</w:t>
        </w:r>
      </w:ins>
      <w:del w:id="12" w:author="David Ervin" w:date="2010-03-10T13:27:00Z">
        <w:r w:rsidDel="007E0F34">
          <w:delText>10</w:delText>
        </w:r>
      </w:del>
      <w:r w:rsidR="002F50E5">
        <w:fldChar w:fldCharType="end"/>
      </w:r>
    </w:p>
    <w:p w:rsidR="0097101F" w:rsidRDefault="0097101F">
      <w:pPr>
        <w:pStyle w:val="TOC2"/>
        <w:rPr>
          <w:rFonts w:asciiTheme="minorHAnsi" w:eastAsiaTheme="minorEastAsia" w:hAnsiTheme="minorHAnsi" w:cstheme="minorBidi"/>
          <w:sz w:val="22"/>
          <w:szCs w:val="22"/>
        </w:rPr>
      </w:pPr>
      <w:r>
        <w:t>8.2</w:t>
      </w:r>
      <w:r>
        <w:rPr>
          <w:rFonts w:asciiTheme="minorHAnsi" w:eastAsiaTheme="minorEastAsia" w:hAnsiTheme="minorHAnsi" w:cstheme="minorBidi"/>
          <w:sz w:val="22"/>
          <w:szCs w:val="22"/>
        </w:rPr>
        <w:tab/>
      </w:r>
      <w:r>
        <w:t>Appendix B - Security Support in this Solution</w:t>
      </w:r>
      <w:r>
        <w:tab/>
      </w:r>
      <w:r w:rsidR="002F50E5">
        <w:fldChar w:fldCharType="begin"/>
      </w:r>
      <w:r>
        <w:instrText xml:space="preserve"> PAGEREF _Toc255409195 \h </w:instrText>
      </w:r>
      <w:r w:rsidR="002F50E5">
        <w:fldChar w:fldCharType="separate"/>
      </w:r>
      <w:ins w:id="13" w:author="David Ervin" w:date="2010-03-10T13:27:00Z">
        <w:r w:rsidR="007E0F34">
          <w:t>14</w:t>
        </w:r>
      </w:ins>
      <w:del w:id="14" w:author="David Ervin" w:date="2010-03-10T13:27:00Z">
        <w:r w:rsidDel="007E0F34">
          <w:delText>12</w:delText>
        </w:r>
      </w:del>
      <w:r w:rsidR="002F50E5">
        <w:fldChar w:fldCharType="end"/>
      </w:r>
    </w:p>
    <w:p w:rsidR="0097101F" w:rsidRDefault="0097101F">
      <w:pPr>
        <w:pStyle w:val="TOC3"/>
        <w:tabs>
          <w:tab w:val="left" w:pos="1100"/>
          <w:tab w:val="right" w:pos="9350"/>
        </w:tabs>
        <w:rPr>
          <w:rFonts w:asciiTheme="minorHAnsi" w:eastAsiaTheme="minorEastAsia" w:hAnsiTheme="minorHAnsi" w:cstheme="minorBidi"/>
          <w:noProof/>
          <w:sz w:val="22"/>
          <w:szCs w:val="22"/>
        </w:rPr>
      </w:pPr>
      <w:r>
        <w:rPr>
          <w:noProof/>
        </w:rPr>
        <w:t>8.2.1</w:t>
      </w:r>
      <w:r>
        <w:rPr>
          <w:rFonts w:asciiTheme="minorHAnsi" w:eastAsiaTheme="minorEastAsia" w:hAnsiTheme="minorHAnsi" w:cstheme="minorBidi"/>
          <w:noProof/>
          <w:sz w:val="22"/>
          <w:szCs w:val="22"/>
        </w:rPr>
        <w:tab/>
      </w:r>
      <w:r>
        <w:rPr>
          <w:noProof/>
        </w:rPr>
        <w:t>Application Security (caCORE SDK)</w:t>
      </w:r>
      <w:r>
        <w:rPr>
          <w:noProof/>
        </w:rPr>
        <w:tab/>
      </w:r>
      <w:r w:rsidR="002F50E5">
        <w:rPr>
          <w:noProof/>
        </w:rPr>
        <w:fldChar w:fldCharType="begin"/>
      </w:r>
      <w:r>
        <w:rPr>
          <w:noProof/>
        </w:rPr>
        <w:instrText xml:space="preserve"> PAGEREF _Toc255409196 \h </w:instrText>
      </w:r>
      <w:r w:rsidR="00E637C6">
        <w:rPr>
          <w:noProof/>
        </w:rPr>
      </w:r>
      <w:r w:rsidR="002F50E5">
        <w:rPr>
          <w:noProof/>
        </w:rPr>
        <w:fldChar w:fldCharType="separate"/>
      </w:r>
      <w:ins w:id="15" w:author="David Ervin" w:date="2010-03-10T13:27:00Z">
        <w:r w:rsidR="007E0F34">
          <w:rPr>
            <w:noProof/>
          </w:rPr>
          <w:t>14</w:t>
        </w:r>
      </w:ins>
      <w:del w:id="16" w:author="David Ervin" w:date="2010-03-10T13:27:00Z">
        <w:r w:rsidDel="007E0F34">
          <w:rPr>
            <w:noProof/>
          </w:rPr>
          <w:delText>12</w:delText>
        </w:r>
      </w:del>
      <w:r w:rsidR="002F50E5">
        <w:rPr>
          <w:noProof/>
        </w:rPr>
        <w:fldChar w:fldCharType="end"/>
      </w:r>
    </w:p>
    <w:p w:rsidR="0097101F" w:rsidRDefault="0097101F">
      <w:pPr>
        <w:pStyle w:val="TOC3"/>
        <w:tabs>
          <w:tab w:val="left" w:pos="1100"/>
          <w:tab w:val="right" w:pos="9350"/>
        </w:tabs>
        <w:rPr>
          <w:rFonts w:asciiTheme="minorHAnsi" w:eastAsiaTheme="minorEastAsia" w:hAnsiTheme="minorHAnsi" w:cstheme="minorBidi"/>
          <w:noProof/>
          <w:sz w:val="22"/>
          <w:szCs w:val="22"/>
        </w:rPr>
      </w:pPr>
      <w:r>
        <w:rPr>
          <w:noProof/>
        </w:rPr>
        <w:t>8.2.2</w:t>
      </w:r>
      <w:r>
        <w:rPr>
          <w:rFonts w:asciiTheme="minorHAnsi" w:eastAsiaTheme="minorEastAsia" w:hAnsiTheme="minorHAnsi" w:cstheme="minorBidi"/>
          <w:noProof/>
          <w:sz w:val="22"/>
          <w:szCs w:val="22"/>
        </w:rPr>
        <w:tab/>
      </w:r>
      <w:r>
        <w:rPr>
          <w:noProof/>
        </w:rPr>
        <w:t>Grid Security</w:t>
      </w:r>
      <w:r>
        <w:rPr>
          <w:noProof/>
        </w:rPr>
        <w:tab/>
      </w:r>
      <w:r w:rsidR="002F50E5">
        <w:rPr>
          <w:noProof/>
        </w:rPr>
        <w:fldChar w:fldCharType="begin"/>
      </w:r>
      <w:r>
        <w:rPr>
          <w:noProof/>
        </w:rPr>
        <w:instrText xml:space="preserve"> PAGEREF _Toc255409197 \h </w:instrText>
      </w:r>
      <w:r w:rsidR="00E637C6">
        <w:rPr>
          <w:noProof/>
        </w:rPr>
      </w:r>
      <w:r w:rsidR="002F50E5">
        <w:rPr>
          <w:noProof/>
        </w:rPr>
        <w:fldChar w:fldCharType="separate"/>
      </w:r>
      <w:ins w:id="17" w:author="David Ervin" w:date="2010-03-10T13:27:00Z">
        <w:r w:rsidR="007E0F34">
          <w:rPr>
            <w:noProof/>
          </w:rPr>
          <w:t>14</w:t>
        </w:r>
      </w:ins>
      <w:del w:id="18" w:author="David Ervin" w:date="2010-03-10T13:27:00Z">
        <w:r w:rsidDel="007E0F34">
          <w:rPr>
            <w:noProof/>
          </w:rPr>
          <w:delText>12</w:delText>
        </w:r>
      </w:del>
      <w:r w:rsidR="002F50E5">
        <w:rPr>
          <w:noProof/>
        </w:rPr>
        <w:fldChar w:fldCharType="end"/>
      </w:r>
    </w:p>
    <w:p w:rsidR="00964745" w:rsidRDefault="002F50E5">
      <w:pPr>
        <w:pStyle w:val="Title"/>
      </w:pPr>
      <w:r>
        <w:rPr>
          <w:sz w:val="24"/>
        </w:rPr>
        <w:fldChar w:fldCharType="end"/>
      </w:r>
      <w:r w:rsidR="00964745">
        <w:br w:type="page"/>
      </w:r>
      <w:r w:rsidR="002E147A">
        <w:t xml:space="preserve"> Scope for </w:t>
      </w:r>
      <w:r w:rsidR="00AF75E4">
        <w:t xml:space="preserve">ISO </w:t>
      </w:r>
      <w:proofErr w:type="spellStart"/>
      <w:r w:rsidR="00AF75E4">
        <w:t>Datatype</w:t>
      </w:r>
      <w:proofErr w:type="spellEnd"/>
      <w:r w:rsidR="00AF75E4">
        <w:t xml:space="preserve"> Support</w:t>
      </w:r>
    </w:p>
    <w:p w:rsidR="00964745" w:rsidRDefault="00964745">
      <w:pPr>
        <w:pStyle w:val="Heading1"/>
        <w:numPr>
          <w:numberingChange w:id="19" w:author="Scott Oster" w:date="2010-03-10T10:34:00Z" w:original="%1:1:0:."/>
        </w:numPr>
      </w:pPr>
      <w:bookmarkStart w:id="20" w:name="_Toc456598586"/>
      <w:bookmarkStart w:id="21" w:name="_Toc456600917"/>
      <w:bookmarkStart w:id="22" w:name="_Toc512930904"/>
      <w:bookmarkStart w:id="23" w:name="_Toc100726493"/>
      <w:bookmarkStart w:id="24" w:name="_Toc255409180"/>
      <w:bookmarkStart w:id="25" w:name="_Toc436203377"/>
      <w:bookmarkStart w:id="26" w:name="_Toc452813577"/>
      <w:r>
        <w:t>Introduction</w:t>
      </w:r>
      <w:bookmarkEnd w:id="20"/>
      <w:bookmarkEnd w:id="21"/>
      <w:bookmarkEnd w:id="22"/>
      <w:bookmarkEnd w:id="23"/>
      <w:bookmarkEnd w:id="24"/>
    </w:p>
    <w:p w:rsidR="005A42D6" w:rsidRDefault="00964745" w:rsidP="00DC15BF">
      <w:pPr>
        <w:ind w:left="720"/>
        <w:jc w:val="both"/>
        <w:rPr>
          <w:sz w:val="24"/>
          <w:szCs w:val="24"/>
        </w:rPr>
      </w:pPr>
      <w:bookmarkStart w:id="27" w:name="_Toc512930906"/>
      <w:bookmarkStart w:id="28" w:name="_Toc100726494"/>
      <w:r>
        <w:rPr>
          <w:sz w:val="24"/>
          <w:szCs w:val="24"/>
        </w:rPr>
        <w:t xml:space="preserve">The purpose of this document is to </w:t>
      </w:r>
      <w:r w:rsidR="00752860">
        <w:rPr>
          <w:sz w:val="24"/>
          <w:szCs w:val="24"/>
        </w:rPr>
        <w:t xml:space="preserve">identify </w:t>
      </w:r>
    </w:p>
    <w:p w:rsidR="00E26BDC" w:rsidRDefault="006E1B17">
      <w:pPr>
        <w:pStyle w:val="ListParagraph"/>
        <w:numPr>
          <w:ilvl w:val="0"/>
          <w:numId w:val="31"/>
          <w:numberingChange w:id="29" w:author="Scott Oster" w:date="2010-03-10T10:34:00Z" w:original="%1:1:0:."/>
        </w:numPr>
        <w:jc w:val="both"/>
        <w:rPr>
          <w:sz w:val="24"/>
          <w:szCs w:val="24"/>
        </w:rPr>
      </w:pPr>
      <w:r>
        <w:rPr>
          <w:sz w:val="24"/>
          <w:szCs w:val="24"/>
        </w:rPr>
        <w:t>A</w:t>
      </w:r>
      <w:r w:rsidR="00955303" w:rsidRPr="005A42D6">
        <w:rPr>
          <w:sz w:val="24"/>
          <w:szCs w:val="24"/>
        </w:rPr>
        <w:t xml:space="preserve">rtifacts needed in order to support the ISO </w:t>
      </w:r>
      <w:proofErr w:type="spellStart"/>
      <w:r w:rsidR="00955303" w:rsidRPr="005A42D6">
        <w:rPr>
          <w:sz w:val="24"/>
          <w:szCs w:val="24"/>
        </w:rPr>
        <w:t>datatype</w:t>
      </w:r>
      <w:proofErr w:type="spellEnd"/>
      <w:r w:rsidR="00955303" w:rsidRPr="005A42D6">
        <w:rPr>
          <w:sz w:val="24"/>
          <w:szCs w:val="24"/>
        </w:rPr>
        <w:t xml:space="preserve"> in the core infrastructure tooling</w:t>
      </w:r>
    </w:p>
    <w:p w:rsidR="00E26BDC" w:rsidRDefault="006E1B17">
      <w:pPr>
        <w:pStyle w:val="ListParagraph"/>
        <w:numPr>
          <w:ilvl w:val="0"/>
          <w:numId w:val="31"/>
          <w:numberingChange w:id="30" w:author="Scott Oster" w:date="2010-03-10T10:34:00Z" w:original="%1:2:0:."/>
        </w:numPr>
        <w:jc w:val="both"/>
        <w:rPr>
          <w:sz w:val="24"/>
          <w:szCs w:val="24"/>
        </w:rPr>
      </w:pPr>
      <w:r>
        <w:rPr>
          <w:sz w:val="24"/>
          <w:szCs w:val="24"/>
        </w:rPr>
        <w:t>H</w:t>
      </w:r>
      <w:r w:rsidRPr="005A42D6">
        <w:rPr>
          <w:sz w:val="24"/>
          <w:szCs w:val="24"/>
        </w:rPr>
        <w:t xml:space="preserve">igh </w:t>
      </w:r>
      <w:r w:rsidR="00752860" w:rsidRPr="005A42D6">
        <w:rPr>
          <w:sz w:val="24"/>
          <w:szCs w:val="24"/>
        </w:rPr>
        <w:t xml:space="preserve">level features of the artifacts </w:t>
      </w:r>
    </w:p>
    <w:p w:rsidR="00E26BDC" w:rsidRDefault="006E1B17">
      <w:pPr>
        <w:pStyle w:val="ListParagraph"/>
        <w:numPr>
          <w:ilvl w:val="0"/>
          <w:numId w:val="31"/>
          <w:numberingChange w:id="31" w:author="Scott Oster" w:date="2010-03-10T10:34:00Z" w:original="%1:3:0:."/>
        </w:numPr>
        <w:jc w:val="both"/>
        <w:rPr>
          <w:sz w:val="24"/>
          <w:szCs w:val="24"/>
        </w:rPr>
      </w:pPr>
      <w:r w:rsidRPr="005A42D6">
        <w:rPr>
          <w:sz w:val="24"/>
          <w:szCs w:val="24"/>
        </w:rPr>
        <w:t>Responsible</w:t>
      </w:r>
      <w:r w:rsidR="00955303" w:rsidRPr="005A42D6">
        <w:rPr>
          <w:sz w:val="24"/>
          <w:szCs w:val="24"/>
        </w:rPr>
        <w:t xml:space="preserve"> teams to complete the delivery of the artifacts.</w:t>
      </w:r>
      <w:r w:rsidR="003D5968" w:rsidRPr="005A42D6">
        <w:rPr>
          <w:sz w:val="24"/>
          <w:szCs w:val="24"/>
        </w:rPr>
        <w:t xml:space="preserve"> </w:t>
      </w:r>
    </w:p>
    <w:p w:rsidR="00DC15BF" w:rsidRDefault="00DC15BF">
      <w:pPr>
        <w:ind w:left="720"/>
        <w:rPr>
          <w:sz w:val="24"/>
          <w:szCs w:val="24"/>
        </w:rPr>
      </w:pPr>
    </w:p>
    <w:p w:rsidR="00964745" w:rsidRDefault="00964745">
      <w:pPr>
        <w:pStyle w:val="Heading1"/>
        <w:numPr>
          <w:numberingChange w:id="32" w:author="Scott Oster" w:date="2010-03-10T10:34:00Z" w:original="%1:2:0:."/>
        </w:numPr>
      </w:pPr>
      <w:bookmarkStart w:id="33" w:name="_Toc255409181"/>
      <w:r>
        <w:t>P</w:t>
      </w:r>
      <w:bookmarkEnd w:id="25"/>
      <w:bookmarkEnd w:id="26"/>
      <w:bookmarkEnd w:id="27"/>
      <w:bookmarkEnd w:id="28"/>
      <w:r w:rsidR="00AF75E4">
        <w:t>roblem Statement</w:t>
      </w:r>
      <w:bookmarkEnd w:id="33"/>
    </w:p>
    <w:p w:rsidR="00752860" w:rsidRDefault="00752860" w:rsidP="00752860">
      <w:pPr>
        <w:ind w:left="720"/>
        <w:jc w:val="both"/>
        <w:rPr>
          <w:sz w:val="24"/>
          <w:szCs w:val="24"/>
        </w:rPr>
      </w:pPr>
      <w:r w:rsidRPr="00752860">
        <w:rPr>
          <w:sz w:val="24"/>
          <w:szCs w:val="24"/>
        </w:rPr>
        <w:t xml:space="preserve">The Patient Outcomes </w:t>
      </w:r>
      <w:r w:rsidR="000E224C">
        <w:rPr>
          <w:sz w:val="24"/>
          <w:szCs w:val="24"/>
        </w:rPr>
        <w:t xml:space="preserve">Data </w:t>
      </w:r>
      <w:r w:rsidRPr="00752860">
        <w:rPr>
          <w:sz w:val="24"/>
          <w:szCs w:val="24"/>
        </w:rPr>
        <w:t>Service</w:t>
      </w:r>
      <w:r w:rsidR="000E224C">
        <w:rPr>
          <w:sz w:val="24"/>
          <w:szCs w:val="24"/>
        </w:rPr>
        <w:t xml:space="preserve"> (PODS)</w:t>
      </w:r>
      <w:r w:rsidRPr="00752860">
        <w:rPr>
          <w:sz w:val="24"/>
          <w:szCs w:val="24"/>
        </w:rPr>
        <w:t xml:space="preserve"> currently </w:t>
      </w:r>
      <w:r w:rsidR="007204A6">
        <w:rPr>
          <w:sz w:val="24"/>
          <w:szCs w:val="24"/>
        </w:rPr>
        <w:t>utilizes</w:t>
      </w:r>
      <w:r w:rsidRPr="00752860">
        <w:rPr>
          <w:sz w:val="24"/>
          <w:szCs w:val="24"/>
        </w:rPr>
        <w:t xml:space="preserve"> a custom implementation of a localization of the ISO 21090 data types.  This localization provides the capability to serialize to</w:t>
      </w:r>
      <w:r w:rsidR="005A42D6">
        <w:rPr>
          <w:sz w:val="24"/>
          <w:szCs w:val="24"/>
        </w:rPr>
        <w:t>,</w:t>
      </w:r>
      <w:r w:rsidRPr="00752860">
        <w:rPr>
          <w:sz w:val="24"/>
          <w:szCs w:val="24"/>
        </w:rPr>
        <w:t xml:space="preserve"> and deserialize from, the canonical XML representation (as defined by the ISO XML Schema) for the purposes of transport on the grid.  Use of this implementation in clients and other implementations is non-trivial, and needs to be supported by caBIG</w:t>
      </w:r>
      <w:r w:rsidR="005A42D6">
        <w:rPr>
          <w:sz w:val="24"/>
          <w:szCs w:val="24"/>
        </w:rPr>
        <w:t>®</w:t>
      </w:r>
      <w:r w:rsidRPr="00752860">
        <w:rPr>
          <w:sz w:val="24"/>
          <w:szCs w:val="24"/>
        </w:rPr>
        <w:t xml:space="preserve"> infrastructure and tooling.</w:t>
      </w:r>
    </w:p>
    <w:p w:rsidR="00752860" w:rsidRPr="00752860" w:rsidRDefault="00752860" w:rsidP="00752860">
      <w:pPr>
        <w:ind w:left="720"/>
        <w:jc w:val="both"/>
        <w:rPr>
          <w:sz w:val="24"/>
          <w:szCs w:val="24"/>
        </w:rPr>
      </w:pPr>
    </w:p>
    <w:p w:rsidR="00752860" w:rsidRPr="00752860" w:rsidRDefault="00752860" w:rsidP="00752860">
      <w:pPr>
        <w:ind w:left="720"/>
        <w:jc w:val="both"/>
        <w:rPr>
          <w:sz w:val="24"/>
          <w:szCs w:val="24"/>
        </w:rPr>
      </w:pPr>
      <w:r w:rsidRPr="00752860">
        <w:rPr>
          <w:sz w:val="24"/>
          <w:szCs w:val="24"/>
        </w:rPr>
        <w:t>Longer term, more complete localizations may be required to facilitate other use cases or domain usage and a similar, but more comprehensive, solution will be required.  Additionally, the full impact of their use on the semantic infrastructure needs to be evaluated, and may introduce additional requirements.</w:t>
      </w:r>
    </w:p>
    <w:p w:rsidR="000765C0" w:rsidRDefault="000765C0" w:rsidP="00593ACF">
      <w:pPr>
        <w:ind w:left="720"/>
        <w:jc w:val="both"/>
        <w:rPr>
          <w:sz w:val="24"/>
          <w:szCs w:val="24"/>
        </w:rPr>
      </w:pPr>
    </w:p>
    <w:p w:rsidR="000765C0" w:rsidRDefault="000765C0">
      <w:pPr>
        <w:ind w:left="720"/>
        <w:rPr>
          <w:sz w:val="24"/>
          <w:szCs w:val="24"/>
        </w:rPr>
      </w:pPr>
    </w:p>
    <w:p w:rsidR="000765C0" w:rsidRDefault="000765C0">
      <w:pPr>
        <w:ind w:left="720"/>
        <w:rPr>
          <w:sz w:val="24"/>
          <w:szCs w:val="24"/>
        </w:rPr>
      </w:pPr>
    </w:p>
    <w:p w:rsidR="000765C0" w:rsidRDefault="000765C0">
      <w:pPr>
        <w:ind w:left="720"/>
        <w:rPr>
          <w:sz w:val="24"/>
          <w:szCs w:val="24"/>
        </w:rPr>
      </w:pPr>
      <w:r>
        <w:rPr>
          <w:sz w:val="24"/>
          <w:szCs w:val="24"/>
        </w:rPr>
        <w:br w:type="page"/>
      </w:r>
    </w:p>
    <w:p w:rsidR="00964745" w:rsidRDefault="00964745">
      <w:pPr>
        <w:pStyle w:val="Heading1"/>
        <w:numPr>
          <w:numberingChange w:id="34" w:author="Scott Oster" w:date="2010-03-10T10:34:00Z" w:original="%1:3:0:."/>
        </w:numPr>
      </w:pPr>
      <w:bookmarkStart w:id="35" w:name="_Toc447960005"/>
      <w:bookmarkStart w:id="36" w:name="_Toc452813581"/>
      <w:bookmarkStart w:id="37" w:name="_Toc512930909"/>
      <w:bookmarkStart w:id="38" w:name="_Toc100726496"/>
      <w:bookmarkStart w:id="39" w:name="_Toc255409182"/>
      <w:r>
        <w:t>Stakeholder and User Descriptions</w:t>
      </w:r>
      <w:bookmarkEnd w:id="35"/>
      <w:bookmarkEnd w:id="36"/>
      <w:bookmarkEnd w:id="37"/>
      <w:bookmarkEnd w:id="38"/>
      <w:bookmarkEnd w:id="39"/>
    </w:p>
    <w:p w:rsidR="00964745" w:rsidRDefault="00964745">
      <w:pPr>
        <w:pStyle w:val="Heading2"/>
        <w:numPr>
          <w:numberingChange w:id="40" w:author="Scott Oster" w:date="2010-03-10T10:34:00Z" w:original="%1:3:0:.%2:1:0:"/>
        </w:numPr>
      </w:pPr>
      <w:bookmarkStart w:id="41" w:name="_Toc452813583"/>
      <w:bookmarkStart w:id="42" w:name="_Toc512930910"/>
      <w:bookmarkStart w:id="43" w:name="_Toc100726497"/>
      <w:bookmarkStart w:id="44" w:name="_Toc255409183"/>
      <w:r>
        <w:t>Stakeholder Summary</w:t>
      </w:r>
      <w:bookmarkEnd w:id="41"/>
      <w:bookmarkEnd w:id="42"/>
      <w:bookmarkEnd w:id="43"/>
      <w:bookmarkEnd w:id="44"/>
    </w:p>
    <w:p w:rsidR="00964745" w:rsidRDefault="00964745"/>
    <w:tbl>
      <w:tblPr>
        <w:tblW w:w="0" w:type="auto"/>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2160"/>
        <w:gridCol w:w="3060"/>
        <w:gridCol w:w="3510"/>
      </w:tblGrid>
      <w:tr w:rsidR="00964745">
        <w:tc>
          <w:tcPr>
            <w:tcW w:w="2160" w:type="dxa"/>
            <w:shd w:val="clear" w:color="C0C0C0" w:fill="D9D9D9"/>
          </w:tcPr>
          <w:p w:rsidR="00964745" w:rsidRDefault="00964745">
            <w:pPr>
              <w:pStyle w:val="BodyText"/>
              <w:ind w:left="0"/>
              <w:rPr>
                <w:b/>
              </w:rPr>
            </w:pPr>
            <w:r>
              <w:rPr>
                <w:b/>
              </w:rPr>
              <w:t>Name</w:t>
            </w:r>
          </w:p>
        </w:tc>
        <w:tc>
          <w:tcPr>
            <w:tcW w:w="3060" w:type="dxa"/>
            <w:shd w:val="clear" w:color="C0C0C0" w:fill="D9D9D9"/>
          </w:tcPr>
          <w:p w:rsidR="00964745" w:rsidRDefault="00964745">
            <w:pPr>
              <w:pStyle w:val="BodyText"/>
              <w:ind w:left="0"/>
              <w:rPr>
                <w:b/>
              </w:rPr>
            </w:pPr>
            <w:r>
              <w:rPr>
                <w:b/>
              </w:rPr>
              <w:t>Description</w:t>
            </w:r>
          </w:p>
        </w:tc>
        <w:tc>
          <w:tcPr>
            <w:tcW w:w="3510" w:type="dxa"/>
            <w:shd w:val="clear" w:color="C0C0C0" w:fill="D9D9D9"/>
          </w:tcPr>
          <w:p w:rsidR="00964745" w:rsidRDefault="00964745">
            <w:pPr>
              <w:pStyle w:val="BodyText"/>
              <w:ind w:left="0"/>
              <w:rPr>
                <w:b/>
              </w:rPr>
            </w:pPr>
            <w:r>
              <w:rPr>
                <w:b/>
              </w:rPr>
              <w:t>Responsibilities</w:t>
            </w:r>
          </w:p>
        </w:tc>
      </w:tr>
      <w:tr w:rsidR="005A42D6">
        <w:tc>
          <w:tcPr>
            <w:tcW w:w="2160" w:type="dxa"/>
          </w:tcPr>
          <w:p w:rsidR="005A42D6" w:rsidRPr="005A42D6" w:rsidRDefault="005A42D6">
            <w:pPr>
              <w:pStyle w:val="InfoBlue"/>
            </w:pPr>
            <w:r w:rsidRPr="005A42D6">
              <w:t xml:space="preserve">George </w:t>
            </w:r>
            <w:proofErr w:type="spellStart"/>
            <w:r w:rsidRPr="005A42D6">
              <w:t>Komatsoulis</w:t>
            </w:r>
            <w:proofErr w:type="spellEnd"/>
          </w:p>
        </w:tc>
        <w:tc>
          <w:tcPr>
            <w:tcW w:w="3060" w:type="dxa"/>
          </w:tcPr>
          <w:p w:rsidR="005A42D6" w:rsidRPr="006E1B17" w:rsidRDefault="005A42D6" w:rsidP="006E1B17">
            <w:pPr>
              <w:widowControl/>
              <w:spacing w:line="240" w:lineRule="auto"/>
              <w:rPr>
                <w:sz w:val="24"/>
              </w:rPr>
            </w:pPr>
            <w:r w:rsidRPr="006E1B17">
              <w:rPr>
                <w:sz w:val="24"/>
              </w:rPr>
              <w:t>Deputy Director, NCI</w:t>
            </w:r>
          </w:p>
        </w:tc>
        <w:tc>
          <w:tcPr>
            <w:tcW w:w="3510" w:type="dxa"/>
          </w:tcPr>
          <w:p w:rsidR="005A42D6" w:rsidRPr="005A42D6" w:rsidRDefault="005A42D6" w:rsidP="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rsidP="002A6711">
            <w:pPr>
              <w:pStyle w:val="InfoBlue"/>
            </w:pPr>
            <w:bookmarkStart w:id="45" w:name="_Toc452813584"/>
            <w:bookmarkStart w:id="46" w:name="_Toc512930911"/>
            <w:r w:rsidRPr="005A42D6">
              <w:t>Charlie Mead</w:t>
            </w:r>
          </w:p>
        </w:tc>
        <w:tc>
          <w:tcPr>
            <w:tcW w:w="3060" w:type="dxa"/>
            <w:tcBorders>
              <w:top w:val="single" w:sz="6" w:space="0" w:color="000000"/>
              <w:left w:val="single" w:sz="6" w:space="0" w:color="000000"/>
              <w:bottom w:val="single" w:sz="6" w:space="0" w:color="000000"/>
              <w:right w:val="single" w:sz="6" w:space="0" w:color="000000"/>
            </w:tcBorders>
          </w:tcPr>
          <w:p w:rsidR="005A42D6" w:rsidRPr="006E1B17" w:rsidRDefault="005A42D6" w:rsidP="006E1B17">
            <w:pPr>
              <w:widowControl/>
              <w:spacing w:line="240" w:lineRule="auto"/>
              <w:rPr>
                <w:sz w:val="24"/>
              </w:rPr>
            </w:pPr>
            <w:r w:rsidRPr="006E1B17">
              <w:rPr>
                <w:sz w:val="24"/>
              </w:rPr>
              <w:t>Chief Technology Officer, NCI CBIIT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rsidP="00F771EB">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 xml:space="preserve">Avinash </w:t>
            </w:r>
            <w:proofErr w:type="spellStart"/>
            <w:r w:rsidRPr="005A42D6">
              <w:t>Shanbhag</w:t>
            </w:r>
            <w:proofErr w:type="spellEnd"/>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Oversees CBIIT caCORE software engineering, and caGrid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r w:rsidRPr="005A42D6">
              <w:t>Sichen</w:t>
            </w:r>
            <w:proofErr w:type="spellEnd"/>
            <w:r w:rsidRPr="005A42D6">
              <w:t xml:space="preserve"> Liu</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1201E1">
            <w:pPr>
              <w:widowControl/>
              <w:spacing w:line="240" w:lineRule="auto"/>
              <w:rPr>
                <w:iCs/>
                <w:sz w:val="24"/>
                <w:szCs w:val="24"/>
              </w:rPr>
            </w:pPr>
            <w:r w:rsidRPr="001201E1">
              <w:rPr>
                <w:sz w:val="24"/>
              </w:rPr>
              <w:t>Associate Director, Core Infrastructure Engineering</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r w:rsidRPr="005A42D6">
              <w:rPr>
                <w:color w:val="auto"/>
              </w:rPr>
              <w:t xml:space="preserve">Oversees </w:t>
            </w:r>
            <w:proofErr w:type="spellStart"/>
            <w:r w:rsidRPr="005A42D6">
              <w:rPr>
                <w:color w:val="auto"/>
              </w:rPr>
              <w:t>caAdapter</w:t>
            </w:r>
            <w:proofErr w:type="spellEnd"/>
            <w:r w:rsidRPr="005A42D6">
              <w:rPr>
                <w:color w:val="auto"/>
              </w:rPr>
              <w:t>, and SDK product management and development</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t>Libby Prince</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ISO 20190 Project Manager</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PODS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Pr>
                <w:iCs/>
                <w:sz w:val="24"/>
                <w:szCs w:val="24"/>
              </w:rPr>
              <w:t>The PODS implementation is the reference use case for this effort</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rPr>
                <w:color w:val="auto"/>
              </w:rPr>
            </w:pP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r w:rsidRPr="005A42D6">
              <w:t>COPPA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Contributor of the ISO </w:t>
            </w:r>
            <w:proofErr w:type="spellStart"/>
            <w:r w:rsidRPr="005A42D6">
              <w:rPr>
                <w:iCs/>
                <w:sz w:val="24"/>
                <w:szCs w:val="24"/>
              </w:rPr>
              <w:t>datatype’s</w:t>
            </w:r>
            <w:proofErr w:type="spellEnd"/>
            <w:r w:rsidRPr="005A42D6">
              <w:rPr>
                <w:iCs/>
                <w:sz w:val="24"/>
                <w:szCs w:val="24"/>
              </w:rPr>
              <w:t xml:space="preserve"> localized library</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Provide support to the development teams to adopt the localized library, provide guidance on the library</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gramStart"/>
            <w:r w:rsidRPr="005A42D6">
              <w:t>caGrid</w:t>
            </w:r>
            <w:proofErr w:type="gramEnd"/>
            <w:r w:rsidRPr="005A42D6">
              <w:t xml:space="preserve">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 xml:space="preserve">Development team </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rsidP="009508F0">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spellStart"/>
            <w:proofErr w:type="gramStart"/>
            <w:r w:rsidRPr="005A42D6">
              <w:t>caAdapter</w:t>
            </w:r>
            <w:proofErr w:type="spellEnd"/>
            <w:proofErr w:type="gramEnd"/>
            <w:r w:rsidRPr="005A42D6">
              <w:t xml:space="preserve">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tr w:rsidR="005A42D6">
        <w:tc>
          <w:tcPr>
            <w:tcW w:w="2160" w:type="dxa"/>
            <w:tcBorders>
              <w:top w:val="single" w:sz="6" w:space="0" w:color="000000"/>
              <w:left w:val="single" w:sz="6" w:space="0" w:color="000000"/>
              <w:bottom w:val="single" w:sz="6" w:space="0" w:color="000000"/>
              <w:right w:val="single" w:sz="6" w:space="0" w:color="000000"/>
            </w:tcBorders>
          </w:tcPr>
          <w:p w:rsidR="005A42D6" w:rsidRPr="005A42D6" w:rsidRDefault="005A42D6">
            <w:pPr>
              <w:pStyle w:val="InfoBlue"/>
            </w:pPr>
            <w:proofErr w:type="gramStart"/>
            <w:r w:rsidRPr="005A42D6">
              <w:t>caCORE</w:t>
            </w:r>
            <w:proofErr w:type="gramEnd"/>
            <w:r w:rsidRPr="005A42D6">
              <w:t xml:space="preserve"> SDK Project Team</w:t>
            </w:r>
          </w:p>
        </w:tc>
        <w:tc>
          <w:tcPr>
            <w:tcW w:w="3060" w:type="dxa"/>
            <w:tcBorders>
              <w:top w:val="single" w:sz="6" w:space="0" w:color="000000"/>
              <w:left w:val="single" w:sz="6" w:space="0" w:color="000000"/>
              <w:bottom w:val="single" w:sz="6" w:space="0" w:color="000000"/>
              <w:right w:val="single" w:sz="6" w:space="0" w:color="000000"/>
            </w:tcBorders>
          </w:tcPr>
          <w:p w:rsidR="005A42D6" w:rsidRPr="005A42D6" w:rsidRDefault="005A42D6">
            <w:pPr>
              <w:widowControl/>
              <w:spacing w:line="240" w:lineRule="auto"/>
              <w:rPr>
                <w:iCs/>
                <w:sz w:val="24"/>
                <w:szCs w:val="24"/>
              </w:rPr>
            </w:pPr>
            <w:r w:rsidRPr="005A42D6">
              <w:rPr>
                <w:iCs/>
                <w:sz w:val="24"/>
                <w:szCs w:val="24"/>
              </w:rPr>
              <w:t>Development team</w:t>
            </w:r>
          </w:p>
        </w:tc>
        <w:tc>
          <w:tcPr>
            <w:tcW w:w="3510" w:type="dxa"/>
            <w:tcBorders>
              <w:top w:val="single" w:sz="6" w:space="0" w:color="000000"/>
              <w:left w:val="single" w:sz="6" w:space="0" w:color="000000"/>
              <w:bottom w:val="single" w:sz="6" w:space="0" w:color="000000"/>
              <w:right w:val="single" w:sz="6" w:space="0" w:color="000000"/>
            </w:tcBorders>
          </w:tcPr>
          <w:p w:rsidR="005A42D6" w:rsidRPr="005A42D6" w:rsidRDefault="001201E1">
            <w:pPr>
              <w:pStyle w:val="InfoBlue"/>
              <w:rPr>
                <w:color w:val="auto"/>
              </w:rPr>
            </w:pPr>
            <w:r w:rsidRPr="001201E1">
              <w:rPr>
                <w:color w:val="auto"/>
              </w:rPr>
              <w:t xml:space="preserve">Provide support for the ISO </w:t>
            </w:r>
            <w:proofErr w:type="spellStart"/>
            <w:r w:rsidRPr="001201E1">
              <w:rPr>
                <w:color w:val="auto"/>
              </w:rPr>
              <w:t>datatypes</w:t>
            </w:r>
            <w:proofErr w:type="spellEnd"/>
            <w:r w:rsidRPr="001201E1">
              <w:rPr>
                <w:color w:val="auto"/>
              </w:rPr>
              <w:t xml:space="preserve"> in their managed tools</w:t>
            </w:r>
          </w:p>
        </w:tc>
      </w:tr>
      <w:bookmarkEnd w:id="45"/>
      <w:bookmarkEnd w:id="46"/>
    </w:tbl>
    <w:p w:rsidR="00964745" w:rsidRDefault="00305AC5">
      <w:pPr>
        <w:pStyle w:val="Heading1"/>
        <w:numPr>
          <w:numberingChange w:id="47" w:author="Scott Oster" w:date="2010-03-10T10:34:00Z" w:original="%1:4:0:."/>
        </w:numPr>
      </w:pPr>
      <w:r>
        <w:br w:type="page"/>
      </w:r>
      <w:bookmarkStart w:id="48" w:name="_Toc255409184"/>
      <w:r w:rsidR="00DD75FE">
        <w:t>Timeline Requirement</w:t>
      </w:r>
      <w:bookmarkEnd w:id="48"/>
    </w:p>
    <w:p w:rsidR="00DD75FE" w:rsidRPr="00DD75FE" w:rsidRDefault="00DD75FE" w:rsidP="00DD75FE">
      <w:pPr>
        <w:pStyle w:val="ListParagraph"/>
        <w:widowControl/>
        <w:numPr>
          <w:ilvl w:val="0"/>
          <w:numId w:val="19"/>
          <w:numberingChange w:id="49" w:author="Scott Oster" w:date="2010-03-10T10:34:00Z" w:original=""/>
        </w:numPr>
        <w:spacing w:after="200" w:line="240" w:lineRule="auto"/>
        <w:contextualSpacing/>
        <w:rPr>
          <w:sz w:val="24"/>
        </w:rPr>
      </w:pPr>
      <w:r w:rsidRPr="00DD75FE">
        <w:rPr>
          <w:sz w:val="24"/>
        </w:rPr>
        <w:t xml:space="preserve">Patient Outcomes </w:t>
      </w:r>
      <w:r w:rsidR="00907F6C">
        <w:rPr>
          <w:sz w:val="24"/>
        </w:rPr>
        <w:t xml:space="preserve">Service: </w:t>
      </w:r>
      <w:r w:rsidR="005A42D6">
        <w:rPr>
          <w:sz w:val="24"/>
        </w:rPr>
        <w:t xml:space="preserve">Release </w:t>
      </w:r>
      <w:r w:rsidR="00907F6C">
        <w:rPr>
          <w:sz w:val="24"/>
        </w:rPr>
        <w:t>Late March/Early April</w:t>
      </w:r>
    </w:p>
    <w:p w:rsidR="00DD75FE" w:rsidRPr="00DD75FE" w:rsidRDefault="00DD75FE" w:rsidP="00DD75FE">
      <w:pPr>
        <w:pStyle w:val="ListParagraph"/>
        <w:widowControl/>
        <w:numPr>
          <w:ilvl w:val="0"/>
          <w:numId w:val="19"/>
          <w:numberingChange w:id="50" w:author="Scott Oster" w:date="2010-03-10T10:34:00Z" w:original=""/>
        </w:numPr>
        <w:spacing w:after="200" w:line="240" w:lineRule="auto"/>
        <w:contextualSpacing/>
        <w:rPr>
          <w:sz w:val="24"/>
        </w:rPr>
      </w:pPr>
      <w:r w:rsidRPr="00DD75FE">
        <w:rPr>
          <w:sz w:val="24"/>
        </w:rPr>
        <w:t>Infrastructure Tooling: “shortly thereafter”</w:t>
      </w:r>
    </w:p>
    <w:p w:rsidR="00DD75FE" w:rsidRDefault="00DD75FE" w:rsidP="00DD75FE"/>
    <w:p w:rsidR="00DD75FE" w:rsidRDefault="00DD75FE" w:rsidP="00DD75FE">
      <w:pPr>
        <w:pStyle w:val="Heading1"/>
        <w:numPr>
          <w:numberingChange w:id="51" w:author="Scott Oster" w:date="2010-03-10T10:34:00Z" w:original="%1:5:0:."/>
        </w:numPr>
      </w:pPr>
      <w:bookmarkStart w:id="52" w:name="_Toc255409185"/>
      <w:r>
        <w:t>Assumptions</w:t>
      </w:r>
      <w:bookmarkEnd w:id="52"/>
    </w:p>
    <w:p w:rsidR="00DD75FE" w:rsidRDefault="00DD75FE" w:rsidP="00DD75FE"/>
    <w:p w:rsidR="00DD75FE" w:rsidRDefault="00DD75FE" w:rsidP="00F216A1">
      <w:pPr>
        <w:pStyle w:val="ListParagraph"/>
        <w:widowControl/>
        <w:numPr>
          <w:ilvl w:val="0"/>
          <w:numId w:val="19"/>
          <w:numberingChange w:id="53" w:author="Scott Oster" w:date="2010-03-10T10:34:00Z" w:original=""/>
        </w:numPr>
        <w:spacing w:after="200" w:line="240" w:lineRule="auto"/>
        <w:contextualSpacing/>
        <w:jc w:val="both"/>
        <w:rPr>
          <w:sz w:val="24"/>
        </w:rPr>
      </w:pPr>
      <w:r>
        <w:rPr>
          <w:sz w:val="24"/>
        </w:rPr>
        <w:t>COPPA</w:t>
      </w:r>
      <w:r w:rsidR="005A42D6">
        <w:rPr>
          <w:sz w:val="24"/>
        </w:rPr>
        <w:t>/PODS</w:t>
      </w:r>
      <w:r w:rsidRPr="00DD75FE">
        <w:rPr>
          <w:sz w:val="24"/>
        </w:rPr>
        <w:t xml:space="preserve"> localization</w:t>
      </w:r>
      <w:r w:rsidR="005A42D6">
        <w:rPr>
          <w:sz w:val="24"/>
        </w:rPr>
        <w:t xml:space="preserve"> (30 ISO </w:t>
      </w:r>
      <w:proofErr w:type="spellStart"/>
      <w:r w:rsidR="005A42D6">
        <w:rPr>
          <w:sz w:val="24"/>
        </w:rPr>
        <w:t>datatypes</w:t>
      </w:r>
      <w:proofErr w:type="spellEnd"/>
      <w:r w:rsidR="004B4DAF">
        <w:rPr>
          <w:sz w:val="24"/>
        </w:rPr>
        <w:t xml:space="preserve">, </w:t>
      </w:r>
      <w:proofErr w:type="spellStart"/>
      <w:r w:rsidR="004B4DAF">
        <w:rPr>
          <w:sz w:val="24"/>
        </w:rPr>
        <w:t>datatype</w:t>
      </w:r>
      <w:proofErr w:type="spellEnd"/>
      <w:r w:rsidR="004B4DAF">
        <w:rPr>
          <w:sz w:val="24"/>
        </w:rPr>
        <w:t xml:space="preserve"> attributes, and inward/outward XML serialization </w:t>
      </w:r>
      <w:proofErr w:type="gramStart"/>
      <w:r w:rsidR="004B4DAF">
        <w:rPr>
          <w:sz w:val="24"/>
        </w:rPr>
        <w:t xml:space="preserve">mapping </w:t>
      </w:r>
      <w:r w:rsidR="005A42D6">
        <w:rPr>
          <w:sz w:val="24"/>
        </w:rPr>
        <w:t>)</w:t>
      </w:r>
      <w:proofErr w:type="gramEnd"/>
      <w:r w:rsidRPr="00DD75FE">
        <w:rPr>
          <w:sz w:val="24"/>
        </w:rPr>
        <w:t xml:space="preserve"> is sufficient for the initial iteration of support</w:t>
      </w:r>
    </w:p>
    <w:p w:rsidR="00DD75FE" w:rsidRPr="00DD75FE" w:rsidRDefault="00DD75FE" w:rsidP="00F216A1">
      <w:pPr>
        <w:pStyle w:val="ListParagraph"/>
        <w:widowControl/>
        <w:numPr>
          <w:ilvl w:val="0"/>
          <w:numId w:val="19"/>
          <w:numberingChange w:id="54" w:author="Scott Oster" w:date="2010-03-10T10:34:00Z" w:original=""/>
        </w:numPr>
        <w:spacing w:after="200" w:line="240" w:lineRule="auto"/>
        <w:contextualSpacing/>
        <w:jc w:val="both"/>
        <w:rPr>
          <w:sz w:val="24"/>
        </w:rPr>
      </w:pPr>
      <w:proofErr w:type="gramStart"/>
      <w:r w:rsidRPr="00DD75FE">
        <w:rPr>
          <w:sz w:val="24"/>
        </w:rPr>
        <w:t>caDSR</w:t>
      </w:r>
      <w:proofErr w:type="gramEnd"/>
      <w:r w:rsidRPr="00DD75FE">
        <w:rPr>
          <w:sz w:val="24"/>
        </w:rPr>
        <w:t xml:space="preserve"> registration</w:t>
      </w:r>
      <w:r w:rsidR="005A42D6">
        <w:rPr>
          <w:sz w:val="24"/>
        </w:rPr>
        <w:t>,</w:t>
      </w:r>
      <w:r w:rsidRPr="00DD75FE">
        <w:rPr>
          <w:sz w:val="24"/>
        </w:rPr>
        <w:t xml:space="preserve"> and other semantic infrastructure representations</w:t>
      </w:r>
      <w:r w:rsidR="005A42D6">
        <w:rPr>
          <w:sz w:val="24"/>
        </w:rPr>
        <w:t>,</w:t>
      </w:r>
      <w:r w:rsidRPr="00DD75FE">
        <w:rPr>
          <w:sz w:val="24"/>
        </w:rPr>
        <w:t xml:space="preserve"> are out of scope for the initial iteration.</w:t>
      </w:r>
    </w:p>
    <w:p w:rsidR="00DD75FE" w:rsidRPr="00DD75FE" w:rsidRDefault="00DD75FE" w:rsidP="00F216A1">
      <w:pPr>
        <w:pStyle w:val="ListParagraph"/>
        <w:widowControl/>
        <w:numPr>
          <w:ilvl w:val="0"/>
          <w:numId w:val="19"/>
          <w:numberingChange w:id="55" w:author="Scott Oster" w:date="2010-03-10T10:34:00Z" w:original=""/>
        </w:numPr>
        <w:spacing w:after="200" w:line="240" w:lineRule="auto"/>
        <w:contextualSpacing/>
        <w:jc w:val="both"/>
        <w:rPr>
          <w:sz w:val="24"/>
        </w:rPr>
      </w:pPr>
      <w:r w:rsidRPr="00DD75FE">
        <w:rPr>
          <w:sz w:val="24"/>
        </w:rPr>
        <w:t xml:space="preserve">OCL constraint enforcement is not required of the </w:t>
      </w:r>
      <w:r>
        <w:rPr>
          <w:sz w:val="24"/>
        </w:rPr>
        <w:t xml:space="preserve">ISO </w:t>
      </w:r>
      <w:proofErr w:type="spellStart"/>
      <w:r>
        <w:rPr>
          <w:sz w:val="24"/>
        </w:rPr>
        <w:t>datatype</w:t>
      </w:r>
      <w:proofErr w:type="spellEnd"/>
      <w:r>
        <w:rPr>
          <w:sz w:val="24"/>
        </w:rPr>
        <w:t xml:space="preserve"> Java </w:t>
      </w:r>
      <w:r w:rsidRPr="00DD75FE">
        <w:rPr>
          <w:sz w:val="24"/>
        </w:rPr>
        <w:t>library</w:t>
      </w:r>
    </w:p>
    <w:p w:rsidR="00DD75FE" w:rsidRDefault="00DD75FE" w:rsidP="00F216A1">
      <w:pPr>
        <w:pStyle w:val="ListParagraph"/>
        <w:widowControl/>
        <w:numPr>
          <w:ilvl w:val="0"/>
          <w:numId w:val="19"/>
          <w:numberingChange w:id="56" w:author="Scott Oster" w:date="2010-03-10T10:34:00Z" w:original=""/>
        </w:numPr>
        <w:spacing w:after="200" w:line="240" w:lineRule="auto"/>
        <w:contextualSpacing/>
        <w:jc w:val="both"/>
        <w:rPr>
          <w:sz w:val="24"/>
        </w:rPr>
      </w:pPr>
      <w:r w:rsidRPr="006E1B17">
        <w:rPr>
          <w:sz w:val="24"/>
        </w:rPr>
        <w:t xml:space="preserve">Data Service (CQL) support </w:t>
      </w:r>
      <w:del w:id="57" w:author="Scott Oster" w:date="2010-03-10T10:34:00Z">
        <w:r w:rsidRPr="006E1B17" w:rsidDel="00D27083">
          <w:rPr>
            <w:sz w:val="24"/>
          </w:rPr>
          <w:delText>is not required</w:delText>
        </w:r>
      </w:del>
      <w:ins w:id="58" w:author="Scott Oster" w:date="2010-03-10T10:34:00Z">
        <w:r w:rsidR="00D27083">
          <w:rPr>
            <w:sz w:val="24"/>
          </w:rPr>
          <w:t xml:space="preserve">will be limited and </w:t>
        </w:r>
      </w:ins>
      <w:ins w:id="59" w:author="Scott Oster" w:date="2010-03-10T10:35:00Z">
        <w:r w:rsidR="00D27083">
          <w:rPr>
            <w:sz w:val="24"/>
          </w:rPr>
          <w:t>experimental</w:t>
        </w:r>
      </w:ins>
      <w:r w:rsidRPr="006E1B17">
        <w:rPr>
          <w:sz w:val="24"/>
        </w:rPr>
        <w:t xml:space="preserve"> for the initial iteration</w:t>
      </w:r>
      <w:ins w:id="60" w:author="Scott Oster" w:date="2010-03-10T10:35:00Z">
        <w:r w:rsidR="00D27083">
          <w:rPr>
            <w:sz w:val="24"/>
          </w:rPr>
          <w:t>.</w:t>
        </w:r>
      </w:ins>
      <w:del w:id="61" w:author="Scott Oster" w:date="2010-03-10T10:35:00Z">
        <w:r w:rsidRPr="006E1B17" w:rsidDel="00D27083">
          <w:rPr>
            <w:sz w:val="24"/>
          </w:rPr>
          <w:delText>,</w:delText>
        </w:r>
      </w:del>
      <w:r w:rsidRPr="006E1B17">
        <w:rPr>
          <w:sz w:val="24"/>
        </w:rPr>
        <w:t xml:space="preserve"> </w:t>
      </w:r>
      <w:del w:id="62" w:author="Scott Oster" w:date="2010-03-10T10:35:00Z">
        <w:r w:rsidRPr="006E1B17" w:rsidDel="00D27083">
          <w:rPr>
            <w:sz w:val="24"/>
          </w:rPr>
          <w:delText>though it will be in the longer term solution and so should inform the technical direction in the short term.</w:delText>
        </w:r>
      </w:del>
      <w:ins w:id="63" w:author="Scott Oster" w:date="2010-03-10T10:35:00Z">
        <w:r w:rsidR="00D27083">
          <w:rPr>
            <w:sz w:val="24"/>
          </w:rPr>
          <w:t xml:space="preserve">The notion of CQL is tightly coupled to the conceptual object representation of the data being queried, and is expected to come from a registry in the semantic infrastructure (currently caDSR).  As integration with the semantic </w:t>
        </w:r>
      </w:ins>
      <w:ins w:id="64" w:author="Scott Oster" w:date="2010-03-10T10:36:00Z">
        <w:r w:rsidR="00D27083">
          <w:rPr>
            <w:sz w:val="24"/>
          </w:rPr>
          <w:t>infrastructure</w:t>
        </w:r>
      </w:ins>
      <w:ins w:id="65" w:author="Scott Oster" w:date="2010-03-10T10:35:00Z">
        <w:r w:rsidR="00D27083">
          <w:rPr>
            <w:sz w:val="24"/>
          </w:rPr>
          <w:t xml:space="preserve"> is out of </w:t>
        </w:r>
      </w:ins>
      <w:ins w:id="66" w:author="Scott Oster" w:date="2010-03-10T10:36:00Z">
        <w:r w:rsidR="00D27083">
          <w:rPr>
            <w:sz w:val="24"/>
          </w:rPr>
          <w:t xml:space="preserve">scope in the short term, and the nature of such registration is unknown, the </w:t>
        </w:r>
      </w:ins>
      <w:ins w:id="67" w:author="Scott Oster" w:date="2010-03-10T10:37:00Z">
        <w:r w:rsidR="00D27083">
          <w:rPr>
            <w:sz w:val="24"/>
          </w:rPr>
          <w:t xml:space="preserve">short term </w:t>
        </w:r>
      </w:ins>
      <w:ins w:id="68" w:author="Scott Oster" w:date="2010-03-10T10:36:00Z">
        <w:r w:rsidR="00D27083">
          <w:rPr>
            <w:sz w:val="24"/>
          </w:rPr>
          <w:t xml:space="preserve">CQL support </w:t>
        </w:r>
      </w:ins>
      <w:ins w:id="69" w:author="Scott Oster" w:date="2010-03-10T10:37:00Z">
        <w:r w:rsidR="00D27083">
          <w:rPr>
            <w:sz w:val="24"/>
          </w:rPr>
          <w:t>will</w:t>
        </w:r>
      </w:ins>
      <w:ins w:id="70" w:author="Scott Oster" w:date="2010-03-10T10:36:00Z">
        <w:r w:rsidR="00D27083">
          <w:rPr>
            <w:sz w:val="24"/>
          </w:rPr>
          <w:t xml:space="preserve"> require assumptions </w:t>
        </w:r>
      </w:ins>
      <w:ins w:id="71" w:author="Scott Oster" w:date="2010-03-10T10:37:00Z">
        <w:r w:rsidR="00D27083">
          <w:rPr>
            <w:sz w:val="24"/>
          </w:rPr>
          <w:t>be made about</w:t>
        </w:r>
      </w:ins>
      <w:ins w:id="72" w:author="Scott Oster" w:date="2010-03-10T10:42:00Z">
        <w:r w:rsidR="005F6598">
          <w:rPr>
            <w:sz w:val="24"/>
          </w:rPr>
          <w:t xml:space="preserve"> how such information </w:t>
        </w:r>
      </w:ins>
      <w:ins w:id="73" w:author="Scott Oster" w:date="2010-03-10T10:43:00Z">
        <w:r w:rsidR="005F6598">
          <w:rPr>
            <w:sz w:val="24"/>
          </w:rPr>
          <w:t>be presented in the DomainModel, and in turn, interpreted during query processing.</w:t>
        </w:r>
      </w:ins>
    </w:p>
    <w:p w:rsidR="0042052E" w:rsidRDefault="0042052E" w:rsidP="00F216A1">
      <w:pPr>
        <w:pStyle w:val="ListParagraph"/>
        <w:widowControl/>
        <w:numPr>
          <w:ilvl w:val="0"/>
          <w:numId w:val="19"/>
          <w:numberingChange w:id="74" w:author="Scott Oster" w:date="2010-03-10T10:34:00Z" w:original=""/>
        </w:numPr>
        <w:spacing w:after="200" w:line="240" w:lineRule="auto"/>
        <w:contextualSpacing/>
        <w:jc w:val="both"/>
        <w:rPr>
          <w:sz w:val="24"/>
        </w:rPr>
      </w:pPr>
      <w:r>
        <w:rPr>
          <w:sz w:val="24"/>
        </w:rPr>
        <w:t xml:space="preserve">SDK will support one specific manner in which </w:t>
      </w:r>
      <w:r w:rsidR="00B155F6">
        <w:rPr>
          <w:sz w:val="24"/>
        </w:rPr>
        <w:t xml:space="preserve">each </w:t>
      </w:r>
      <w:proofErr w:type="spellStart"/>
      <w:r>
        <w:rPr>
          <w:sz w:val="24"/>
        </w:rPr>
        <w:t>datatype</w:t>
      </w:r>
      <w:proofErr w:type="spellEnd"/>
      <w:r>
        <w:rPr>
          <w:sz w:val="24"/>
        </w:rPr>
        <w:t xml:space="preserve"> will be mapped to the database. In longer term, additional database structures for each </w:t>
      </w:r>
      <w:proofErr w:type="spellStart"/>
      <w:r>
        <w:rPr>
          <w:sz w:val="24"/>
        </w:rPr>
        <w:t>datatype</w:t>
      </w:r>
      <w:proofErr w:type="spellEnd"/>
      <w:r>
        <w:rPr>
          <w:sz w:val="24"/>
        </w:rPr>
        <w:t xml:space="preserve"> will be supported.</w:t>
      </w:r>
      <w:r w:rsidR="00DD5921">
        <w:rPr>
          <w:sz w:val="24"/>
        </w:rPr>
        <w:t xml:space="preserve"> (See Appendix A for more details)</w:t>
      </w:r>
    </w:p>
    <w:p w:rsidR="00FA20EA" w:rsidRDefault="00FA20EA" w:rsidP="00F216A1">
      <w:pPr>
        <w:pStyle w:val="ListParagraph"/>
        <w:widowControl/>
        <w:numPr>
          <w:ilvl w:val="0"/>
          <w:numId w:val="19"/>
          <w:numberingChange w:id="75" w:author="Scott Oster" w:date="2010-03-10T10:34:00Z" w:original=""/>
        </w:numPr>
        <w:spacing w:after="200" w:line="240" w:lineRule="auto"/>
        <w:contextualSpacing/>
        <w:jc w:val="both"/>
        <w:rPr>
          <w:sz w:val="24"/>
        </w:rPr>
      </w:pPr>
      <w:r>
        <w:rPr>
          <w:sz w:val="24"/>
        </w:rPr>
        <w:t xml:space="preserve">SDK will support only Java API interface to access the data. </w:t>
      </w:r>
      <w:proofErr w:type="spellStart"/>
      <w:r>
        <w:rPr>
          <w:sz w:val="24"/>
        </w:rPr>
        <w:t>RESTful</w:t>
      </w:r>
      <w:proofErr w:type="spellEnd"/>
      <w:r>
        <w:rPr>
          <w:sz w:val="24"/>
        </w:rPr>
        <w:t xml:space="preserve"> and web service interface will not be supported for this release.</w:t>
      </w:r>
    </w:p>
    <w:p w:rsidR="00BB54D3" w:rsidRDefault="00BB54D3" w:rsidP="00F216A1">
      <w:pPr>
        <w:pStyle w:val="ListParagraph"/>
        <w:widowControl/>
        <w:numPr>
          <w:ilvl w:val="0"/>
          <w:numId w:val="19"/>
          <w:numberingChange w:id="76" w:author="Scott Oster" w:date="2010-03-10T10:34:00Z" w:original=""/>
        </w:numPr>
        <w:spacing w:after="200" w:line="240" w:lineRule="auto"/>
        <w:contextualSpacing/>
        <w:jc w:val="both"/>
        <w:rPr>
          <w:sz w:val="24"/>
        </w:rPr>
      </w:pPr>
      <w:r>
        <w:rPr>
          <w:sz w:val="24"/>
        </w:rPr>
        <w:t xml:space="preserve">Security will be supported at the Grid service layer only. </w:t>
      </w:r>
      <w:r w:rsidR="00610C10">
        <w:rPr>
          <w:sz w:val="24"/>
        </w:rPr>
        <w:t>(</w:t>
      </w:r>
      <w:r>
        <w:rPr>
          <w:sz w:val="24"/>
        </w:rPr>
        <w:t>See Appendix B for more details</w:t>
      </w:r>
      <w:r w:rsidR="00610C10">
        <w:rPr>
          <w:sz w:val="24"/>
        </w:rPr>
        <w:t>)</w:t>
      </w:r>
      <w:r>
        <w:rPr>
          <w:sz w:val="24"/>
        </w:rPr>
        <w:t>.</w:t>
      </w:r>
    </w:p>
    <w:p w:rsidR="00DD75FE" w:rsidRDefault="00DD75FE" w:rsidP="00DD75FE"/>
    <w:p w:rsidR="00DD75FE" w:rsidRDefault="00C5005D" w:rsidP="00DD75FE">
      <w:pPr>
        <w:pStyle w:val="Heading1"/>
        <w:numPr>
          <w:numberingChange w:id="77" w:author="Scott Oster" w:date="2010-03-10T10:34:00Z" w:original="%1:6:0:."/>
        </w:numPr>
      </w:pPr>
      <w:bookmarkStart w:id="78" w:name="_Toc255409186"/>
      <w:r>
        <w:t>Deliverables</w:t>
      </w:r>
      <w:bookmarkEnd w:id="78"/>
    </w:p>
    <w:p w:rsidR="00DD75FE" w:rsidRDefault="00DD75FE" w:rsidP="005C628D">
      <w:pPr>
        <w:ind w:left="720"/>
        <w:jc w:val="both"/>
        <w:rPr>
          <w:sz w:val="24"/>
          <w:szCs w:val="24"/>
        </w:rPr>
      </w:pPr>
    </w:p>
    <w:p w:rsidR="00C5005D" w:rsidRDefault="00C5005D" w:rsidP="00C5005D">
      <w:pPr>
        <w:pStyle w:val="Heading2"/>
        <w:numPr>
          <w:numberingChange w:id="79" w:author="Scott Oster" w:date="2010-03-10T10:34:00Z" w:original="%1:6:0:.%2:1:0:"/>
        </w:numPr>
      </w:pPr>
      <w:bookmarkStart w:id="80" w:name="_Toc255409187"/>
      <w:r>
        <w:t>ISO21090 Java Library</w:t>
      </w:r>
      <w:bookmarkEnd w:id="80"/>
    </w:p>
    <w:p w:rsidR="00C5005D" w:rsidRDefault="00C5005D" w:rsidP="00F216A1">
      <w:pPr>
        <w:ind w:left="720"/>
        <w:jc w:val="both"/>
        <w:rPr>
          <w:sz w:val="24"/>
          <w:szCs w:val="24"/>
        </w:rPr>
      </w:pPr>
      <w:proofErr w:type="gramStart"/>
      <w:r w:rsidRPr="00C5005D">
        <w:rPr>
          <w:sz w:val="24"/>
          <w:szCs w:val="24"/>
        </w:rPr>
        <w:t>An independent software project will be developed by a cross-project team, in support of the following</w:t>
      </w:r>
      <w:proofErr w:type="gramEnd"/>
      <w:r w:rsidRPr="00C5005D">
        <w:rPr>
          <w:sz w:val="24"/>
          <w:szCs w:val="24"/>
        </w:rPr>
        <w:t>:</w:t>
      </w:r>
    </w:p>
    <w:p w:rsidR="004F1988" w:rsidRPr="00C5005D" w:rsidRDefault="004F1988" w:rsidP="00F216A1">
      <w:pPr>
        <w:ind w:left="720"/>
        <w:jc w:val="both"/>
        <w:rPr>
          <w:sz w:val="24"/>
          <w:szCs w:val="24"/>
        </w:rPr>
      </w:pPr>
    </w:p>
    <w:p w:rsidR="00C5005D" w:rsidRPr="00C5005D" w:rsidRDefault="00C5005D" w:rsidP="00F216A1">
      <w:pPr>
        <w:pStyle w:val="ListParagraph"/>
        <w:numPr>
          <w:ilvl w:val="0"/>
          <w:numId w:val="24"/>
          <w:numberingChange w:id="81" w:author="Scott Oster" w:date="2010-03-10T10:34:00Z" w:original="%1:1:0:."/>
        </w:numPr>
        <w:jc w:val="both"/>
        <w:rPr>
          <w:sz w:val="24"/>
          <w:szCs w:val="24"/>
        </w:rPr>
      </w:pPr>
      <w:r w:rsidRPr="00C5005D">
        <w:rPr>
          <w:sz w:val="24"/>
          <w:szCs w:val="24"/>
        </w:rPr>
        <w:t>Java Beans for Localization</w:t>
      </w:r>
    </w:p>
    <w:p w:rsidR="00C5005D" w:rsidRPr="00C5005D" w:rsidRDefault="00C5005D" w:rsidP="00F216A1">
      <w:pPr>
        <w:pStyle w:val="ListParagraph"/>
        <w:numPr>
          <w:ilvl w:val="0"/>
          <w:numId w:val="24"/>
          <w:numberingChange w:id="82" w:author="Scott Oster" w:date="2010-03-10T10:34:00Z" w:original="%1:2:0:."/>
        </w:numPr>
        <w:jc w:val="both"/>
        <w:rPr>
          <w:sz w:val="24"/>
          <w:szCs w:val="24"/>
        </w:rPr>
      </w:pPr>
      <w:r w:rsidRPr="00C5005D">
        <w:rPr>
          <w:sz w:val="24"/>
          <w:szCs w:val="24"/>
        </w:rPr>
        <w:t>Serialization support for to/from those Beans to standard ISO XSD</w:t>
      </w:r>
    </w:p>
    <w:p w:rsidR="00C5005D" w:rsidRDefault="00C5005D" w:rsidP="00F216A1">
      <w:pPr>
        <w:pStyle w:val="ListParagraph"/>
        <w:numPr>
          <w:ilvl w:val="0"/>
          <w:numId w:val="24"/>
          <w:numberingChange w:id="83" w:author="Scott Oster" w:date="2010-03-10T10:34:00Z" w:original="%1:3:0:."/>
        </w:numPr>
        <w:jc w:val="both"/>
        <w:rPr>
          <w:sz w:val="24"/>
          <w:szCs w:val="24"/>
        </w:rPr>
      </w:pPr>
      <w:r w:rsidRPr="00C5005D">
        <w:rPr>
          <w:sz w:val="24"/>
          <w:szCs w:val="24"/>
        </w:rPr>
        <w:t>Hibernate support for ORM mapping those Beans to database</w:t>
      </w:r>
    </w:p>
    <w:p w:rsidR="004F1988" w:rsidRPr="00C5005D" w:rsidRDefault="004F1988" w:rsidP="00F216A1">
      <w:pPr>
        <w:pStyle w:val="ListParagraph"/>
        <w:ind w:left="1440"/>
        <w:jc w:val="both"/>
        <w:rPr>
          <w:sz w:val="24"/>
          <w:szCs w:val="24"/>
        </w:rPr>
      </w:pPr>
    </w:p>
    <w:p w:rsidR="00C5005D" w:rsidRPr="00C5005D" w:rsidRDefault="00C5005D" w:rsidP="00F216A1">
      <w:pPr>
        <w:ind w:left="720"/>
        <w:jc w:val="both"/>
        <w:rPr>
          <w:sz w:val="24"/>
          <w:szCs w:val="24"/>
        </w:rPr>
      </w:pPr>
      <w:r w:rsidRPr="00C5005D">
        <w:rPr>
          <w:sz w:val="24"/>
          <w:szCs w:val="24"/>
        </w:rPr>
        <w:t xml:space="preserve">The existing </w:t>
      </w:r>
      <w:r w:rsidR="002F5E15">
        <w:rPr>
          <w:sz w:val="24"/>
          <w:szCs w:val="24"/>
        </w:rPr>
        <w:t>COPPA</w:t>
      </w:r>
      <w:r w:rsidRPr="00C5005D">
        <w:rPr>
          <w:sz w:val="24"/>
          <w:szCs w:val="24"/>
        </w:rPr>
        <w:t xml:space="preserve"> implementation will be evaluated for fitness as a starting point</w:t>
      </w:r>
      <w:r w:rsidR="005A42D6">
        <w:rPr>
          <w:sz w:val="24"/>
          <w:szCs w:val="24"/>
        </w:rPr>
        <w:t>,</w:t>
      </w:r>
      <w:r w:rsidRPr="00C5005D">
        <w:rPr>
          <w:sz w:val="24"/>
          <w:szCs w:val="24"/>
        </w:rPr>
        <w:t xml:space="preserve"> and enhanced as necessary.  Minimally, the removal of the intermediary JAXB-generated beans (via more complex mapping descriptions) will be explored.</w:t>
      </w:r>
    </w:p>
    <w:p w:rsidR="00C5005D" w:rsidRDefault="00C5005D" w:rsidP="00C5005D">
      <w:pPr>
        <w:ind w:left="720"/>
        <w:jc w:val="both"/>
        <w:rPr>
          <w:b/>
          <w:sz w:val="24"/>
          <w:szCs w:val="24"/>
        </w:rPr>
      </w:pPr>
    </w:p>
    <w:p w:rsidR="00614B90" w:rsidRDefault="00614B90" w:rsidP="00C5005D">
      <w:pPr>
        <w:ind w:left="720"/>
        <w:jc w:val="both"/>
        <w:rPr>
          <w:sz w:val="24"/>
          <w:szCs w:val="24"/>
        </w:rPr>
      </w:pPr>
      <w:r w:rsidRPr="00614B90">
        <w:rPr>
          <w:sz w:val="24"/>
          <w:szCs w:val="24"/>
        </w:rPr>
        <w:t xml:space="preserve">As mentioned in </w:t>
      </w:r>
      <w:r>
        <w:rPr>
          <w:sz w:val="24"/>
          <w:szCs w:val="24"/>
        </w:rPr>
        <w:t xml:space="preserve">the assumption, the Hibernate mapping </w:t>
      </w:r>
      <w:r w:rsidR="00B12023">
        <w:rPr>
          <w:sz w:val="24"/>
          <w:szCs w:val="24"/>
        </w:rPr>
        <w:t xml:space="preserve">layer for the </w:t>
      </w:r>
      <w:proofErr w:type="spellStart"/>
      <w:r w:rsidR="00B12023">
        <w:rPr>
          <w:sz w:val="24"/>
          <w:szCs w:val="24"/>
        </w:rPr>
        <w:t>datatypes</w:t>
      </w:r>
      <w:proofErr w:type="spellEnd"/>
      <w:r w:rsidR="00B12023">
        <w:rPr>
          <w:sz w:val="24"/>
          <w:szCs w:val="24"/>
        </w:rPr>
        <w:t xml:space="preserve"> will allow one database structure for each </w:t>
      </w:r>
      <w:proofErr w:type="spellStart"/>
      <w:r w:rsidR="00B12023">
        <w:rPr>
          <w:sz w:val="24"/>
          <w:szCs w:val="24"/>
        </w:rPr>
        <w:t>datatype</w:t>
      </w:r>
      <w:proofErr w:type="spellEnd"/>
      <w:r w:rsidR="00B12023">
        <w:rPr>
          <w:sz w:val="24"/>
          <w:szCs w:val="24"/>
        </w:rPr>
        <w:t xml:space="preserve">. Additional database structures for each </w:t>
      </w:r>
      <w:proofErr w:type="spellStart"/>
      <w:r w:rsidR="00B12023">
        <w:rPr>
          <w:sz w:val="24"/>
          <w:szCs w:val="24"/>
        </w:rPr>
        <w:t>datatype</w:t>
      </w:r>
      <w:proofErr w:type="spellEnd"/>
      <w:r w:rsidR="00B12023">
        <w:rPr>
          <w:sz w:val="24"/>
          <w:szCs w:val="24"/>
        </w:rPr>
        <w:t xml:space="preserve"> will be supported in incremental releases.</w:t>
      </w:r>
    </w:p>
    <w:p w:rsidR="00614B90" w:rsidRPr="00614B90" w:rsidRDefault="00614B90" w:rsidP="00C5005D">
      <w:pPr>
        <w:ind w:left="720"/>
        <w:jc w:val="both"/>
        <w:rPr>
          <w:sz w:val="24"/>
          <w:szCs w:val="24"/>
        </w:rPr>
      </w:pPr>
    </w:p>
    <w:p w:rsidR="00C5005D" w:rsidRPr="00C5005D" w:rsidRDefault="00DC4BB1" w:rsidP="00C5005D">
      <w:pPr>
        <w:ind w:left="720"/>
        <w:jc w:val="both"/>
        <w:rPr>
          <w:b/>
          <w:sz w:val="24"/>
          <w:szCs w:val="24"/>
        </w:rPr>
      </w:pPr>
      <w:r>
        <w:rPr>
          <w:b/>
          <w:sz w:val="24"/>
          <w:szCs w:val="24"/>
        </w:rPr>
        <w:t>Key Personnel</w:t>
      </w:r>
      <w:r w:rsidR="00C5005D" w:rsidRPr="00C5005D">
        <w:rPr>
          <w:b/>
          <w:sz w:val="24"/>
          <w:szCs w:val="24"/>
        </w:rPr>
        <w:t>:</w:t>
      </w:r>
    </w:p>
    <w:p w:rsidR="00C5005D" w:rsidRPr="00C5005D" w:rsidRDefault="00C5005D" w:rsidP="00C5005D">
      <w:pPr>
        <w:pStyle w:val="ListParagraph"/>
        <w:numPr>
          <w:ilvl w:val="0"/>
          <w:numId w:val="25"/>
          <w:numberingChange w:id="84" w:author="Scott Oster" w:date="2010-03-10T10:34:00Z" w:original=""/>
        </w:numPr>
        <w:jc w:val="both"/>
        <w:rPr>
          <w:sz w:val="24"/>
          <w:szCs w:val="24"/>
        </w:rPr>
      </w:pPr>
      <w:r w:rsidRPr="00C5005D">
        <w:rPr>
          <w:sz w:val="24"/>
          <w:szCs w:val="24"/>
        </w:rPr>
        <w:t>Scott Oster</w:t>
      </w:r>
    </w:p>
    <w:p w:rsidR="00C5005D" w:rsidRPr="00C5005D" w:rsidRDefault="002F50E5" w:rsidP="00C5005D">
      <w:pPr>
        <w:pStyle w:val="ListParagraph"/>
        <w:numPr>
          <w:ilvl w:val="0"/>
          <w:numId w:val="25"/>
          <w:numberingChange w:id="85" w:author="Scott Oster" w:date="2010-03-10T10:34:00Z" w:original=""/>
        </w:numPr>
        <w:jc w:val="both"/>
        <w:rPr>
          <w:sz w:val="24"/>
          <w:szCs w:val="24"/>
        </w:rPr>
      </w:pPr>
      <w:r w:rsidRPr="00C5005D">
        <w:rPr>
          <w:sz w:val="24"/>
          <w:szCs w:val="24"/>
        </w:rPr>
        <w:fldChar w:fldCharType="begin"/>
      </w:r>
      <w:r w:rsidR="00C5005D" w:rsidRPr="00C5005D">
        <w:rPr>
          <w:sz w:val="24"/>
          <w:szCs w:val="24"/>
        </w:rPr>
        <w:instrText xml:space="preserve"> CONTACT _Con-3AC24A842C </w:instrText>
      </w:r>
      <w:r w:rsidRPr="00C5005D">
        <w:rPr>
          <w:sz w:val="24"/>
          <w:szCs w:val="24"/>
        </w:rPr>
        <w:fldChar w:fldCharType="separate"/>
      </w:r>
      <w:r w:rsidR="00C5005D" w:rsidRPr="00C5005D">
        <w:rPr>
          <w:sz w:val="24"/>
          <w:szCs w:val="24"/>
        </w:rPr>
        <w:t>Shannon Hastings</w:t>
      </w:r>
      <w:r w:rsidRPr="00C5005D">
        <w:rPr>
          <w:sz w:val="24"/>
          <w:szCs w:val="24"/>
        </w:rPr>
        <w:fldChar w:fldCharType="end"/>
      </w:r>
    </w:p>
    <w:p w:rsidR="00C5005D" w:rsidRPr="00C5005D" w:rsidRDefault="00C5005D" w:rsidP="00C5005D">
      <w:pPr>
        <w:pStyle w:val="ListParagraph"/>
        <w:numPr>
          <w:ilvl w:val="0"/>
          <w:numId w:val="25"/>
          <w:numberingChange w:id="86" w:author="Scott Oster" w:date="2010-03-10T10:34:00Z" w:original=""/>
        </w:numPr>
        <w:jc w:val="both"/>
        <w:rPr>
          <w:sz w:val="24"/>
          <w:szCs w:val="24"/>
        </w:rPr>
      </w:pPr>
      <w:r w:rsidRPr="00C5005D">
        <w:rPr>
          <w:sz w:val="24"/>
          <w:szCs w:val="24"/>
        </w:rPr>
        <w:t>Steve Langella</w:t>
      </w:r>
    </w:p>
    <w:p w:rsidR="00C5005D" w:rsidRPr="00C5005D" w:rsidRDefault="002F50E5" w:rsidP="00C5005D">
      <w:pPr>
        <w:pStyle w:val="ListParagraph"/>
        <w:numPr>
          <w:ilvl w:val="0"/>
          <w:numId w:val="25"/>
          <w:numberingChange w:id="87" w:author="Scott Oster" w:date="2010-03-10T10:34:00Z" w:original=""/>
        </w:numPr>
        <w:jc w:val="both"/>
        <w:rPr>
          <w:sz w:val="24"/>
          <w:szCs w:val="24"/>
        </w:rPr>
      </w:pPr>
      <w:r w:rsidRPr="00C5005D">
        <w:rPr>
          <w:sz w:val="24"/>
          <w:szCs w:val="24"/>
        </w:rPr>
        <w:fldChar w:fldCharType="begin"/>
      </w:r>
      <w:r w:rsidR="00C5005D" w:rsidRPr="00C5005D">
        <w:rPr>
          <w:sz w:val="24"/>
          <w:szCs w:val="24"/>
        </w:rPr>
        <w:instrText xml:space="preserve"> CONTACT _Con-3AC24A843B </w:instrText>
      </w:r>
      <w:r w:rsidRPr="00C5005D">
        <w:rPr>
          <w:sz w:val="24"/>
          <w:szCs w:val="24"/>
        </w:rPr>
        <w:fldChar w:fldCharType="separate"/>
      </w:r>
      <w:r w:rsidR="00C5005D" w:rsidRPr="00C5005D">
        <w:rPr>
          <w:sz w:val="24"/>
          <w:szCs w:val="24"/>
        </w:rPr>
        <w:t>Satish Patel</w:t>
      </w:r>
      <w:r w:rsidRPr="00C5005D">
        <w:rPr>
          <w:sz w:val="24"/>
          <w:szCs w:val="24"/>
        </w:rPr>
        <w:fldChar w:fldCharType="end"/>
      </w:r>
    </w:p>
    <w:p w:rsidR="00C5005D" w:rsidRPr="00C5005D" w:rsidRDefault="00C5005D" w:rsidP="00C5005D">
      <w:pPr>
        <w:pStyle w:val="ListParagraph"/>
        <w:numPr>
          <w:ilvl w:val="0"/>
          <w:numId w:val="25"/>
          <w:numberingChange w:id="88" w:author="Scott Oster" w:date="2010-03-10T10:34:00Z" w:original=""/>
        </w:numPr>
        <w:jc w:val="both"/>
        <w:rPr>
          <w:sz w:val="24"/>
          <w:szCs w:val="24"/>
        </w:rPr>
      </w:pPr>
      <w:r w:rsidRPr="00C5005D">
        <w:rPr>
          <w:sz w:val="24"/>
          <w:szCs w:val="24"/>
        </w:rPr>
        <w:t>Todd Parnel</w:t>
      </w:r>
      <w:r w:rsidR="00622681">
        <w:rPr>
          <w:sz w:val="24"/>
          <w:szCs w:val="24"/>
        </w:rPr>
        <w:t>l</w:t>
      </w:r>
    </w:p>
    <w:p w:rsidR="00C5005D" w:rsidRPr="00C5005D" w:rsidRDefault="00C5005D" w:rsidP="00C5005D">
      <w:pPr>
        <w:pStyle w:val="ListParagraph"/>
        <w:numPr>
          <w:ilvl w:val="0"/>
          <w:numId w:val="25"/>
          <w:numberingChange w:id="89" w:author="Scott Oster" w:date="2010-03-10T10:34:00Z" w:original=""/>
        </w:numPr>
        <w:jc w:val="both"/>
        <w:rPr>
          <w:sz w:val="24"/>
          <w:szCs w:val="24"/>
        </w:rPr>
      </w:pPr>
      <w:r w:rsidRPr="00C5005D">
        <w:rPr>
          <w:sz w:val="24"/>
          <w:szCs w:val="24"/>
        </w:rPr>
        <w:t xml:space="preserve">Steve </w:t>
      </w:r>
      <w:proofErr w:type="spellStart"/>
      <w:r w:rsidRPr="00C5005D">
        <w:rPr>
          <w:sz w:val="24"/>
          <w:szCs w:val="24"/>
        </w:rPr>
        <w:t>Lustbader</w:t>
      </w:r>
      <w:proofErr w:type="spellEnd"/>
    </w:p>
    <w:p w:rsidR="00C5005D" w:rsidRPr="00C5005D" w:rsidRDefault="00C5005D" w:rsidP="00C5005D">
      <w:pPr>
        <w:pStyle w:val="ListParagraph"/>
        <w:numPr>
          <w:ilvl w:val="0"/>
          <w:numId w:val="25"/>
          <w:numberingChange w:id="90" w:author="Scott Oster" w:date="2010-03-10T10:34:00Z" w:original=""/>
        </w:numPr>
        <w:jc w:val="both"/>
        <w:rPr>
          <w:sz w:val="24"/>
          <w:szCs w:val="24"/>
        </w:rPr>
      </w:pPr>
      <w:r w:rsidRPr="00C5005D">
        <w:rPr>
          <w:sz w:val="24"/>
          <w:szCs w:val="24"/>
        </w:rPr>
        <w:t>Abe Evans-el</w:t>
      </w:r>
    </w:p>
    <w:p w:rsidR="00C5005D" w:rsidRDefault="00C5005D" w:rsidP="00C5005D">
      <w:pPr>
        <w:ind w:left="720"/>
        <w:jc w:val="both"/>
        <w:rPr>
          <w:b/>
          <w:sz w:val="24"/>
          <w:szCs w:val="24"/>
        </w:rPr>
      </w:pPr>
    </w:p>
    <w:p w:rsidR="00C5005D" w:rsidRPr="00C5005D" w:rsidRDefault="00C5005D" w:rsidP="00C5005D">
      <w:pPr>
        <w:ind w:left="720"/>
        <w:jc w:val="both"/>
        <w:rPr>
          <w:b/>
          <w:sz w:val="24"/>
          <w:szCs w:val="24"/>
        </w:rPr>
      </w:pPr>
      <w:r w:rsidRPr="00C5005D">
        <w:rPr>
          <w:b/>
          <w:sz w:val="24"/>
          <w:szCs w:val="24"/>
        </w:rPr>
        <w:t>Dependencies:</w:t>
      </w:r>
    </w:p>
    <w:p w:rsidR="00C5005D" w:rsidRDefault="00C5005D" w:rsidP="00C5005D">
      <w:pPr>
        <w:pStyle w:val="ListParagraph"/>
        <w:numPr>
          <w:ilvl w:val="0"/>
          <w:numId w:val="26"/>
          <w:numberingChange w:id="91" w:author="Scott Oster" w:date="2010-03-10T10:34:00Z" w:original=""/>
        </w:numPr>
        <w:jc w:val="both"/>
        <w:rPr>
          <w:sz w:val="24"/>
          <w:szCs w:val="24"/>
        </w:rPr>
      </w:pPr>
      <w:r w:rsidRPr="00C5005D">
        <w:rPr>
          <w:sz w:val="24"/>
          <w:szCs w:val="24"/>
        </w:rPr>
        <w:t>Existing Patient Outcomes Service implementation</w:t>
      </w:r>
    </w:p>
    <w:p w:rsidR="00C5005D" w:rsidRPr="00C5005D" w:rsidRDefault="00C5005D" w:rsidP="00C5005D">
      <w:pPr>
        <w:pStyle w:val="ListParagraph"/>
        <w:ind w:left="1440"/>
        <w:jc w:val="both"/>
        <w:rPr>
          <w:sz w:val="24"/>
          <w:szCs w:val="24"/>
        </w:rPr>
      </w:pPr>
    </w:p>
    <w:p w:rsidR="00C5005D" w:rsidRPr="00C5005D" w:rsidRDefault="00C5005D" w:rsidP="00C5005D">
      <w:pPr>
        <w:ind w:left="720"/>
        <w:jc w:val="both"/>
        <w:rPr>
          <w:b/>
          <w:sz w:val="24"/>
          <w:szCs w:val="24"/>
        </w:rPr>
      </w:pPr>
      <w:r w:rsidRPr="00C5005D">
        <w:rPr>
          <w:b/>
          <w:sz w:val="24"/>
          <w:szCs w:val="24"/>
        </w:rPr>
        <w:t>Deployment Model:</w:t>
      </w:r>
    </w:p>
    <w:p w:rsidR="00C5005D" w:rsidRDefault="00C5005D" w:rsidP="00C5005D">
      <w:pPr>
        <w:ind w:left="720"/>
        <w:jc w:val="both"/>
        <w:rPr>
          <w:sz w:val="24"/>
          <w:szCs w:val="24"/>
        </w:rPr>
      </w:pPr>
      <w:r w:rsidRPr="00C5005D">
        <w:rPr>
          <w:sz w:val="24"/>
          <w:szCs w:val="24"/>
        </w:rPr>
        <w:t xml:space="preserve">A software distribution consisting of documentation, jar files, </w:t>
      </w:r>
      <w:del w:id="92" w:author="David Ervin" w:date="2010-03-10T14:31:00Z">
        <w:r w:rsidR="00907F6C" w:rsidDel="000E66F4">
          <w:rPr>
            <w:sz w:val="24"/>
            <w:szCs w:val="24"/>
          </w:rPr>
          <w:delText>xsd’s</w:delText>
        </w:r>
      </w:del>
      <w:proofErr w:type="spellStart"/>
      <w:ins w:id="93" w:author="David Ervin" w:date="2010-03-10T14:31:00Z">
        <w:r w:rsidR="000E66F4">
          <w:rPr>
            <w:sz w:val="24"/>
            <w:szCs w:val="24"/>
          </w:rPr>
          <w:t>XSDs</w:t>
        </w:r>
      </w:ins>
      <w:proofErr w:type="spellEnd"/>
      <w:r w:rsidR="00907F6C">
        <w:rPr>
          <w:sz w:val="24"/>
          <w:szCs w:val="24"/>
        </w:rPr>
        <w:t xml:space="preserve">, </w:t>
      </w:r>
      <w:r w:rsidRPr="00C5005D">
        <w:rPr>
          <w:sz w:val="24"/>
          <w:szCs w:val="24"/>
        </w:rPr>
        <w:t>and configuration files will be provided.</w:t>
      </w:r>
    </w:p>
    <w:p w:rsidR="006F368E" w:rsidRPr="00C5005D" w:rsidRDefault="006F368E" w:rsidP="00C5005D">
      <w:pPr>
        <w:ind w:left="720"/>
        <w:jc w:val="both"/>
        <w:rPr>
          <w:sz w:val="24"/>
          <w:szCs w:val="24"/>
        </w:rPr>
      </w:pPr>
    </w:p>
    <w:p w:rsidR="00C5005D" w:rsidRDefault="00425FEE" w:rsidP="00C5005D">
      <w:pPr>
        <w:pStyle w:val="Heading2"/>
        <w:numPr>
          <w:numberingChange w:id="94" w:author="Scott Oster" w:date="2010-03-10T10:34:00Z" w:original="%1:6:0:.%2:2:0:"/>
        </w:numPr>
      </w:pPr>
      <w:bookmarkStart w:id="95" w:name="_Toc255409188"/>
      <w:r>
        <w:t>Introduce Support</w:t>
      </w:r>
      <w:bookmarkEnd w:id="95"/>
    </w:p>
    <w:p w:rsidR="00C5005D" w:rsidRDefault="00C5005D" w:rsidP="006F368E">
      <w:pPr>
        <w:ind w:left="720"/>
        <w:jc w:val="both"/>
        <w:rPr>
          <w:sz w:val="24"/>
          <w:szCs w:val="24"/>
        </w:rPr>
      </w:pPr>
      <w:r w:rsidRPr="006F368E">
        <w:rPr>
          <w:sz w:val="24"/>
          <w:szCs w:val="24"/>
        </w:rPr>
        <w:t xml:space="preserve">An Introduce </w:t>
      </w:r>
      <w:proofErr w:type="spellStart"/>
      <w:r w:rsidRPr="006F368E">
        <w:rPr>
          <w:sz w:val="24"/>
          <w:szCs w:val="24"/>
        </w:rPr>
        <w:t>datatype</w:t>
      </w:r>
      <w:proofErr w:type="spellEnd"/>
      <w:r w:rsidRPr="006F368E">
        <w:rPr>
          <w:sz w:val="24"/>
          <w:szCs w:val="24"/>
        </w:rPr>
        <w:t xml:space="preserve"> extension will be developed to provide </w:t>
      </w:r>
      <w:r w:rsidR="001201E1" w:rsidRPr="001201E1">
        <w:rPr>
          <w:i/>
          <w:sz w:val="24"/>
          <w:szCs w:val="24"/>
        </w:rPr>
        <w:t>point and click</w:t>
      </w:r>
      <w:r w:rsidRPr="006F368E">
        <w:rPr>
          <w:sz w:val="24"/>
          <w:szCs w:val="24"/>
        </w:rPr>
        <w:t xml:space="preserve"> support for using this library, and ISO data types in service interface (and other schemas which reference them).</w:t>
      </w:r>
    </w:p>
    <w:p w:rsidR="008B4B84" w:rsidRPr="006F368E" w:rsidRDefault="008B4B84" w:rsidP="006F368E">
      <w:pPr>
        <w:ind w:left="720"/>
        <w:jc w:val="both"/>
        <w:rPr>
          <w:sz w:val="24"/>
          <w:szCs w:val="24"/>
        </w:rPr>
      </w:pPr>
    </w:p>
    <w:p w:rsidR="00DC4BB1" w:rsidRPr="00DC4BB1" w:rsidRDefault="00DC4BB1" w:rsidP="00DC4BB1">
      <w:pPr>
        <w:ind w:firstLine="720"/>
        <w:jc w:val="both"/>
        <w:rPr>
          <w:sz w:val="24"/>
          <w:szCs w:val="24"/>
        </w:rPr>
      </w:pPr>
      <w:r w:rsidRPr="00DC4BB1">
        <w:rPr>
          <w:b/>
          <w:sz w:val="24"/>
          <w:szCs w:val="24"/>
        </w:rPr>
        <w:t>Key Personnel:</w:t>
      </w:r>
    </w:p>
    <w:p w:rsidR="00C5005D" w:rsidRPr="006F368E" w:rsidRDefault="00C5005D" w:rsidP="006F368E">
      <w:pPr>
        <w:pStyle w:val="ListParagraph"/>
        <w:numPr>
          <w:ilvl w:val="0"/>
          <w:numId w:val="26"/>
          <w:numberingChange w:id="96" w:author="Scott Oster" w:date="2010-03-10T10:34:00Z" w:original=""/>
        </w:numPr>
        <w:jc w:val="both"/>
        <w:rPr>
          <w:sz w:val="24"/>
          <w:szCs w:val="24"/>
        </w:rPr>
      </w:pPr>
      <w:r w:rsidRPr="006F368E">
        <w:rPr>
          <w:sz w:val="24"/>
          <w:szCs w:val="24"/>
        </w:rPr>
        <w:t>Scott Oster</w:t>
      </w:r>
    </w:p>
    <w:p w:rsidR="00C5005D" w:rsidRPr="006F368E" w:rsidRDefault="002F50E5" w:rsidP="006F368E">
      <w:pPr>
        <w:pStyle w:val="ListParagraph"/>
        <w:numPr>
          <w:ilvl w:val="0"/>
          <w:numId w:val="26"/>
          <w:numberingChange w:id="97" w:author="Scott Oster" w:date="2010-03-10T10:34:00Z" w:original=""/>
        </w:numPr>
        <w:jc w:val="both"/>
        <w:rPr>
          <w:sz w:val="24"/>
          <w:szCs w:val="24"/>
        </w:rPr>
      </w:pPr>
      <w:r w:rsidRPr="006F368E">
        <w:rPr>
          <w:sz w:val="24"/>
          <w:szCs w:val="24"/>
        </w:rPr>
        <w:fldChar w:fldCharType="begin"/>
      </w:r>
      <w:r w:rsidR="00C5005D" w:rsidRPr="006F368E">
        <w:rPr>
          <w:sz w:val="24"/>
          <w:szCs w:val="24"/>
        </w:rPr>
        <w:instrText xml:space="preserve"> CONTACT _Con-3AC24A842C </w:instrText>
      </w:r>
      <w:r w:rsidRPr="006F368E">
        <w:rPr>
          <w:sz w:val="24"/>
          <w:szCs w:val="24"/>
        </w:rPr>
        <w:fldChar w:fldCharType="separate"/>
      </w:r>
      <w:r w:rsidR="00C5005D" w:rsidRPr="006F368E">
        <w:rPr>
          <w:sz w:val="24"/>
          <w:szCs w:val="24"/>
        </w:rPr>
        <w:t>Shannon Hastings</w:t>
      </w:r>
      <w:r w:rsidRPr="006F368E">
        <w:rPr>
          <w:sz w:val="24"/>
          <w:szCs w:val="24"/>
        </w:rPr>
        <w:fldChar w:fldCharType="end"/>
      </w:r>
    </w:p>
    <w:p w:rsidR="00C5005D" w:rsidRDefault="00C5005D" w:rsidP="006F368E">
      <w:pPr>
        <w:pStyle w:val="ListParagraph"/>
        <w:numPr>
          <w:ilvl w:val="0"/>
          <w:numId w:val="26"/>
          <w:numberingChange w:id="98" w:author="Scott Oster" w:date="2010-03-10T10:34:00Z" w:original=""/>
        </w:numPr>
        <w:jc w:val="both"/>
        <w:rPr>
          <w:sz w:val="24"/>
          <w:szCs w:val="24"/>
        </w:rPr>
      </w:pPr>
      <w:r w:rsidRPr="006F368E">
        <w:rPr>
          <w:sz w:val="24"/>
          <w:szCs w:val="24"/>
        </w:rPr>
        <w:t>Steve Langella</w:t>
      </w:r>
    </w:p>
    <w:p w:rsidR="008B4B84" w:rsidRPr="006F368E" w:rsidRDefault="008B4B84" w:rsidP="00C71285">
      <w:pPr>
        <w:pStyle w:val="ListParagraph"/>
        <w:ind w:left="1440"/>
        <w:jc w:val="both"/>
        <w:rPr>
          <w:sz w:val="24"/>
          <w:szCs w:val="24"/>
        </w:rPr>
      </w:pPr>
    </w:p>
    <w:p w:rsidR="00C5005D" w:rsidRPr="008B4B84" w:rsidRDefault="00C5005D" w:rsidP="008B4B84">
      <w:pPr>
        <w:ind w:left="720"/>
        <w:jc w:val="both"/>
        <w:rPr>
          <w:b/>
          <w:sz w:val="24"/>
          <w:szCs w:val="24"/>
        </w:rPr>
      </w:pPr>
      <w:r w:rsidRPr="008B4B84">
        <w:rPr>
          <w:b/>
          <w:sz w:val="24"/>
          <w:szCs w:val="24"/>
        </w:rPr>
        <w:t>Dependencies:</w:t>
      </w:r>
    </w:p>
    <w:p w:rsidR="00C5005D" w:rsidRDefault="00C5005D" w:rsidP="008B4B84">
      <w:pPr>
        <w:pStyle w:val="ListParagraph"/>
        <w:numPr>
          <w:ilvl w:val="0"/>
          <w:numId w:val="27"/>
          <w:numberingChange w:id="99" w:author="Scott Oster" w:date="2010-03-10T10:34:00Z" w:original=""/>
        </w:numPr>
        <w:jc w:val="both"/>
        <w:rPr>
          <w:sz w:val="24"/>
          <w:szCs w:val="24"/>
        </w:rPr>
      </w:pPr>
      <w:r w:rsidRPr="008B4B84">
        <w:rPr>
          <w:sz w:val="24"/>
          <w:szCs w:val="24"/>
        </w:rPr>
        <w:t>The ISO21090 Java Library developed above</w:t>
      </w:r>
    </w:p>
    <w:p w:rsidR="00C71285" w:rsidRPr="008B4B84" w:rsidRDefault="00C71285" w:rsidP="00C71285">
      <w:pPr>
        <w:pStyle w:val="ListParagraph"/>
        <w:ind w:left="1440"/>
        <w:jc w:val="both"/>
        <w:rPr>
          <w:sz w:val="24"/>
          <w:szCs w:val="24"/>
        </w:rPr>
      </w:pPr>
    </w:p>
    <w:p w:rsidR="00C5005D" w:rsidRPr="00C71285" w:rsidRDefault="00C5005D" w:rsidP="00C71285">
      <w:pPr>
        <w:ind w:left="720"/>
        <w:jc w:val="both"/>
        <w:rPr>
          <w:b/>
          <w:sz w:val="24"/>
          <w:szCs w:val="24"/>
        </w:rPr>
      </w:pPr>
      <w:r w:rsidRPr="00C71285">
        <w:rPr>
          <w:b/>
          <w:sz w:val="24"/>
          <w:szCs w:val="24"/>
        </w:rPr>
        <w:t>Deployment Model:</w:t>
      </w:r>
    </w:p>
    <w:p w:rsidR="00C5005D" w:rsidRPr="00C71285" w:rsidRDefault="00C5005D" w:rsidP="00C71285">
      <w:pPr>
        <w:ind w:left="720"/>
        <w:jc w:val="both"/>
        <w:rPr>
          <w:sz w:val="24"/>
          <w:szCs w:val="24"/>
        </w:rPr>
      </w:pPr>
      <w:commentRangeStart w:id="100"/>
      <w:r w:rsidRPr="00C71285">
        <w:rPr>
          <w:sz w:val="24"/>
          <w:szCs w:val="24"/>
        </w:rPr>
        <w:t>The new extension will be provided for immediate consumption</w:t>
      </w:r>
      <w:ins w:id="101" w:author="Scott Oster" w:date="2010-03-10T10:44:00Z">
        <w:r w:rsidR="0065603E">
          <w:rPr>
            <w:sz w:val="24"/>
            <w:szCs w:val="24"/>
          </w:rPr>
          <w:t xml:space="preserve"> </w:t>
        </w:r>
      </w:ins>
      <w:del w:id="102" w:author="Scott Oster" w:date="2010-03-10T10:44:00Z">
        <w:r w:rsidRPr="00C71285" w:rsidDel="0065603E">
          <w:rPr>
            <w:sz w:val="24"/>
            <w:szCs w:val="24"/>
          </w:rPr>
          <w:delText xml:space="preserve"> (caGrid 1.3</w:delText>
        </w:r>
        <w:r w:rsidR="005A42D6" w:rsidDel="0065603E">
          <w:rPr>
            <w:sz w:val="24"/>
            <w:szCs w:val="24"/>
          </w:rPr>
          <w:delText>.0.2</w:delText>
        </w:r>
        <w:r w:rsidRPr="00C71285" w:rsidDel="0065603E">
          <w:rPr>
            <w:sz w:val="24"/>
            <w:szCs w:val="24"/>
          </w:rPr>
          <w:delText xml:space="preserve">) </w:delText>
        </w:r>
      </w:del>
      <w:r w:rsidRPr="00C71285">
        <w:rPr>
          <w:sz w:val="24"/>
          <w:szCs w:val="24"/>
        </w:rPr>
        <w:t>via the Introduce Software Update site,</w:t>
      </w:r>
      <w:del w:id="103" w:author="Scott Oster" w:date="2010-03-10T10:44:00Z">
        <w:r w:rsidRPr="00C71285" w:rsidDel="0065603E">
          <w:rPr>
            <w:sz w:val="24"/>
            <w:szCs w:val="24"/>
          </w:rPr>
          <w:delText xml:space="preserve"> and later, shipped with the official caGrid 1.4.</w:delText>
        </w:r>
      </w:del>
      <w:ins w:id="104" w:author="Scott Oster" w:date="2010-03-10T10:44:00Z">
        <w:r w:rsidR="0065603E">
          <w:rPr>
            <w:sz w:val="24"/>
            <w:szCs w:val="24"/>
          </w:rPr>
          <w:t xml:space="preserve"> on the most recent release of caGrid</w:t>
        </w:r>
      </w:ins>
      <w:ins w:id="105" w:author="Scott Oster" w:date="2010-03-10T10:45:00Z">
        <w:r w:rsidR="0065603E">
          <w:rPr>
            <w:sz w:val="24"/>
            <w:szCs w:val="24"/>
          </w:rPr>
          <w:t xml:space="preserve"> (currently caGrid 1.3)</w:t>
        </w:r>
      </w:ins>
      <w:ins w:id="106" w:author="Scott Oster" w:date="2010-03-10T10:44:00Z">
        <w:r w:rsidR="0065603E">
          <w:rPr>
            <w:sz w:val="24"/>
            <w:szCs w:val="24"/>
          </w:rPr>
          <w:t>.</w:t>
        </w:r>
      </w:ins>
      <w:commentRangeEnd w:id="100"/>
      <w:r w:rsidR="0065603E">
        <w:rPr>
          <w:rStyle w:val="CommentReference"/>
          <w:rFonts w:eastAsia="Arial Unicode MS"/>
          <w:vanish/>
        </w:rPr>
        <w:commentReference w:id="100"/>
      </w:r>
    </w:p>
    <w:p w:rsidR="00C5005D" w:rsidRDefault="00C5005D" w:rsidP="00C5005D"/>
    <w:p w:rsidR="00C5005D" w:rsidRDefault="00C5005D" w:rsidP="00C5005D"/>
    <w:p w:rsidR="000E56B9" w:rsidRDefault="000E56B9" w:rsidP="000E56B9">
      <w:pPr>
        <w:pStyle w:val="Heading2"/>
        <w:numPr>
          <w:numberingChange w:id="107" w:author="Scott Oster" w:date="2010-03-10T10:34:00Z" w:original="%1:6:0:.%2:3:0:"/>
        </w:numPr>
      </w:pPr>
      <w:bookmarkStart w:id="108" w:name="_Toc255409189"/>
      <w:proofErr w:type="spellStart"/>
      <w:proofErr w:type="gramStart"/>
      <w:r>
        <w:t>caAdapter</w:t>
      </w:r>
      <w:proofErr w:type="spellEnd"/>
      <w:proofErr w:type="gramEnd"/>
      <w:r>
        <w:t xml:space="preserve"> Support:</w:t>
      </w:r>
      <w:bookmarkEnd w:id="108"/>
    </w:p>
    <w:p w:rsidR="000E56B9" w:rsidRPr="002800AB" w:rsidRDefault="0082353D" w:rsidP="000E56B9">
      <w:pPr>
        <w:ind w:left="720"/>
        <w:jc w:val="both"/>
        <w:rPr>
          <w:sz w:val="24"/>
          <w:szCs w:val="24"/>
        </w:rPr>
      </w:pPr>
      <w:proofErr w:type="spellStart"/>
      <w:proofErr w:type="gramStart"/>
      <w:r>
        <w:rPr>
          <w:sz w:val="24"/>
          <w:szCs w:val="24"/>
        </w:rPr>
        <w:t>caAdapter’s</w:t>
      </w:r>
      <w:proofErr w:type="spellEnd"/>
      <w:proofErr w:type="gramEnd"/>
      <w:r>
        <w:rPr>
          <w:sz w:val="24"/>
          <w:szCs w:val="24"/>
        </w:rPr>
        <w:t xml:space="preserve"> Model Mapping Service (MMS) module will be enhanced to </w:t>
      </w:r>
      <w:r w:rsidR="00F503EA">
        <w:rPr>
          <w:sz w:val="24"/>
          <w:szCs w:val="24"/>
        </w:rPr>
        <w:t xml:space="preserve">load object models and data model with ISO 21090 </w:t>
      </w:r>
      <w:proofErr w:type="spellStart"/>
      <w:r w:rsidR="00F503EA">
        <w:rPr>
          <w:sz w:val="24"/>
          <w:szCs w:val="24"/>
        </w:rPr>
        <w:t>datatyps</w:t>
      </w:r>
      <w:proofErr w:type="spellEnd"/>
      <w:r w:rsidR="00F503EA">
        <w:rPr>
          <w:sz w:val="24"/>
          <w:szCs w:val="24"/>
        </w:rPr>
        <w:t xml:space="preserve">. </w:t>
      </w:r>
      <w:proofErr w:type="spellStart"/>
      <w:proofErr w:type="gramStart"/>
      <w:r w:rsidR="00F503EA">
        <w:rPr>
          <w:sz w:val="24"/>
          <w:szCs w:val="24"/>
        </w:rPr>
        <w:t>caAdapter</w:t>
      </w:r>
      <w:proofErr w:type="spellEnd"/>
      <w:proofErr w:type="gramEnd"/>
      <w:r w:rsidR="00F503EA">
        <w:rPr>
          <w:sz w:val="24"/>
          <w:szCs w:val="24"/>
        </w:rPr>
        <w:t xml:space="preserve"> will also perform adequate customization and validation</w:t>
      </w:r>
      <w:r>
        <w:rPr>
          <w:sz w:val="24"/>
          <w:szCs w:val="24"/>
        </w:rPr>
        <w:t xml:space="preserve">. In addition, a drag and drop interface will be </w:t>
      </w:r>
      <w:r w:rsidR="00660A3A">
        <w:rPr>
          <w:sz w:val="24"/>
          <w:szCs w:val="24"/>
        </w:rPr>
        <w:t>enhanced</w:t>
      </w:r>
      <w:r>
        <w:rPr>
          <w:sz w:val="24"/>
          <w:szCs w:val="24"/>
        </w:rPr>
        <w:t xml:space="preserve"> to perform mapping </w:t>
      </w:r>
      <w:r w:rsidR="00F503EA">
        <w:rPr>
          <w:sz w:val="24"/>
          <w:szCs w:val="24"/>
        </w:rPr>
        <w:t xml:space="preserve">between object models and data models with ISO </w:t>
      </w:r>
      <w:proofErr w:type="spellStart"/>
      <w:r w:rsidR="00F503EA">
        <w:rPr>
          <w:sz w:val="24"/>
          <w:szCs w:val="24"/>
        </w:rPr>
        <w:t>datatypes</w:t>
      </w:r>
      <w:proofErr w:type="spellEnd"/>
      <w:r w:rsidR="00AC5B15">
        <w:rPr>
          <w:sz w:val="24"/>
          <w:szCs w:val="24"/>
        </w:rPr>
        <w:t xml:space="preserve">. </w:t>
      </w:r>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Pr>
          <w:b/>
          <w:sz w:val="24"/>
          <w:szCs w:val="24"/>
        </w:rPr>
        <w:t>Key Personnel</w:t>
      </w:r>
      <w:r w:rsidRPr="00956E2A">
        <w:rPr>
          <w:b/>
          <w:sz w:val="24"/>
          <w:szCs w:val="24"/>
        </w:rPr>
        <w:t>:</w:t>
      </w:r>
    </w:p>
    <w:p w:rsidR="000E56B9" w:rsidRDefault="00234018" w:rsidP="000E56B9">
      <w:pPr>
        <w:pStyle w:val="ListParagraph"/>
        <w:numPr>
          <w:ilvl w:val="0"/>
          <w:numId w:val="27"/>
          <w:numberingChange w:id="109" w:author="Scott Oster" w:date="2010-03-10T10:34:00Z" w:original=""/>
        </w:numPr>
        <w:jc w:val="both"/>
        <w:rPr>
          <w:sz w:val="24"/>
          <w:szCs w:val="24"/>
        </w:rPr>
      </w:pPr>
      <w:r>
        <w:rPr>
          <w:sz w:val="24"/>
          <w:szCs w:val="24"/>
        </w:rPr>
        <w:t>Eugene Wang</w:t>
      </w:r>
    </w:p>
    <w:p w:rsidR="00F503EA" w:rsidRPr="00956E2A" w:rsidRDefault="00F503EA" w:rsidP="000E56B9">
      <w:pPr>
        <w:pStyle w:val="ListParagraph"/>
        <w:numPr>
          <w:ilvl w:val="0"/>
          <w:numId w:val="27"/>
          <w:numberingChange w:id="110" w:author="Scott Oster" w:date="2010-03-10T10:34:00Z" w:original=""/>
        </w:numPr>
        <w:jc w:val="both"/>
        <w:rPr>
          <w:sz w:val="24"/>
          <w:szCs w:val="24"/>
        </w:rPr>
      </w:pPr>
      <w:r>
        <w:rPr>
          <w:sz w:val="24"/>
          <w:szCs w:val="24"/>
        </w:rPr>
        <w:t xml:space="preserve">Ye </w:t>
      </w:r>
      <w:proofErr w:type="spellStart"/>
      <w:r>
        <w:rPr>
          <w:sz w:val="24"/>
          <w:szCs w:val="24"/>
        </w:rPr>
        <w:t>wu</w:t>
      </w:r>
      <w:proofErr w:type="spellEnd"/>
    </w:p>
    <w:p w:rsidR="000E56B9" w:rsidRDefault="000E56B9" w:rsidP="000E56B9">
      <w:pPr>
        <w:ind w:left="720"/>
        <w:jc w:val="both"/>
        <w:rPr>
          <w:b/>
          <w:sz w:val="24"/>
          <w:szCs w:val="24"/>
        </w:rPr>
      </w:pPr>
    </w:p>
    <w:p w:rsidR="000E56B9" w:rsidRPr="00956E2A" w:rsidRDefault="000E56B9" w:rsidP="000E56B9">
      <w:pPr>
        <w:ind w:left="720"/>
        <w:jc w:val="both"/>
        <w:rPr>
          <w:b/>
          <w:sz w:val="24"/>
          <w:szCs w:val="24"/>
        </w:rPr>
      </w:pPr>
      <w:r w:rsidRPr="00956E2A">
        <w:rPr>
          <w:b/>
          <w:sz w:val="24"/>
          <w:szCs w:val="24"/>
        </w:rPr>
        <w:t>Dependencies:</w:t>
      </w:r>
    </w:p>
    <w:p w:rsidR="00121561" w:rsidRDefault="000E56B9" w:rsidP="000E56B9">
      <w:pPr>
        <w:pStyle w:val="ListParagraph"/>
        <w:numPr>
          <w:ilvl w:val="0"/>
          <w:numId w:val="28"/>
          <w:numberingChange w:id="111" w:author="Scott Oster" w:date="2010-03-10T10:34:00Z" w:original=""/>
        </w:numPr>
        <w:jc w:val="both"/>
        <w:rPr>
          <w:sz w:val="24"/>
          <w:szCs w:val="24"/>
        </w:rPr>
      </w:pPr>
      <w:r w:rsidRPr="00956E2A">
        <w:rPr>
          <w:sz w:val="24"/>
          <w:szCs w:val="24"/>
        </w:rPr>
        <w:t>The ISO21090 Java Library developed above</w:t>
      </w:r>
    </w:p>
    <w:p w:rsidR="000E56B9" w:rsidRDefault="00AC5B15" w:rsidP="000E56B9">
      <w:pPr>
        <w:pStyle w:val="ListParagraph"/>
        <w:numPr>
          <w:ilvl w:val="0"/>
          <w:numId w:val="28"/>
          <w:numberingChange w:id="112" w:author="Scott Oster" w:date="2010-03-10T10:34:00Z" w:original=""/>
        </w:numPr>
        <w:jc w:val="both"/>
        <w:rPr>
          <w:sz w:val="24"/>
          <w:szCs w:val="24"/>
        </w:rPr>
      </w:pPr>
      <w:r>
        <w:rPr>
          <w:sz w:val="24"/>
          <w:szCs w:val="24"/>
        </w:rPr>
        <w:t>UML tag value specification from SDK team</w:t>
      </w:r>
    </w:p>
    <w:p w:rsidR="000E56B9" w:rsidRPr="00956E2A" w:rsidRDefault="000E56B9" w:rsidP="000E56B9">
      <w:pPr>
        <w:pStyle w:val="ListParagraph"/>
        <w:ind w:left="1440"/>
        <w:jc w:val="both"/>
        <w:rPr>
          <w:sz w:val="24"/>
          <w:szCs w:val="24"/>
        </w:rPr>
      </w:pPr>
    </w:p>
    <w:p w:rsidR="000E56B9" w:rsidRPr="00F11313" w:rsidRDefault="000E56B9" w:rsidP="000E56B9">
      <w:pPr>
        <w:ind w:left="720"/>
        <w:jc w:val="both"/>
        <w:rPr>
          <w:b/>
          <w:sz w:val="24"/>
          <w:szCs w:val="24"/>
        </w:rPr>
      </w:pPr>
      <w:r w:rsidRPr="00F11313">
        <w:rPr>
          <w:b/>
          <w:sz w:val="24"/>
          <w:szCs w:val="24"/>
        </w:rPr>
        <w:t>Deployment Model:</w:t>
      </w:r>
    </w:p>
    <w:p w:rsidR="000E56B9" w:rsidRPr="00F11313" w:rsidRDefault="00660A3A" w:rsidP="000E56B9">
      <w:pPr>
        <w:ind w:left="720"/>
        <w:jc w:val="both"/>
        <w:rPr>
          <w:sz w:val="24"/>
          <w:szCs w:val="24"/>
        </w:rPr>
      </w:pPr>
      <w:proofErr w:type="spellStart"/>
      <w:proofErr w:type="gramStart"/>
      <w:r>
        <w:rPr>
          <w:sz w:val="24"/>
          <w:szCs w:val="24"/>
        </w:rPr>
        <w:t>caAdapter</w:t>
      </w:r>
      <w:proofErr w:type="spellEnd"/>
      <w:proofErr w:type="gramEnd"/>
      <w:r>
        <w:rPr>
          <w:sz w:val="24"/>
          <w:szCs w:val="24"/>
        </w:rPr>
        <w:t xml:space="preserve"> software distribution and </w:t>
      </w:r>
      <w:r w:rsidR="00AC3E95">
        <w:rPr>
          <w:sz w:val="24"/>
          <w:szCs w:val="24"/>
        </w:rPr>
        <w:t xml:space="preserve">user </w:t>
      </w:r>
      <w:r>
        <w:rPr>
          <w:sz w:val="24"/>
          <w:szCs w:val="24"/>
        </w:rPr>
        <w:t>documentation</w:t>
      </w:r>
      <w:r w:rsidR="00C17BC0">
        <w:rPr>
          <w:sz w:val="24"/>
          <w:szCs w:val="24"/>
        </w:rPr>
        <w:t xml:space="preserve"> will be provided</w:t>
      </w:r>
      <w:r w:rsidR="00A67EB9">
        <w:rPr>
          <w:sz w:val="24"/>
          <w:szCs w:val="24"/>
        </w:rPr>
        <w:t>.</w:t>
      </w:r>
      <w:r w:rsidR="000E56B9">
        <w:rPr>
          <w:sz w:val="24"/>
          <w:szCs w:val="24"/>
        </w:rPr>
        <w:t xml:space="preserve"> </w:t>
      </w:r>
    </w:p>
    <w:p w:rsidR="000E56B9" w:rsidRDefault="000E56B9" w:rsidP="000E56B9">
      <w:pPr>
        <w:pStyle w:val="Heading2"/>
        <w:numPr>
          <w:ilvl w:val="0"/>
          <w:numId w:val="0"/>
        </w:numPr>
      </w:pPr>
    </w:p>
    <w:p w:rsidR="00C5005D" w:rsidRDefault="00C5005D" w:rsidP="00C5005D">
      <w:pPr>
        <w:pStyle w:val="Heading2"/>
        <w:numPr>
          <w:numberingChange w:id="113" w:author="Scott Oster" w:date="2010-03-10T10:34:00Z" w:original="%1:6:0:.%2:4:0:"/>
        </w:numPr>
      </w:pPr>
      <w:bookmarkStart w:id="114" w:name="_Toc255409190"/>
      <w:r>
        <w:t>SDK Support:</w:t>
      </w:r>
      <w:bookmarkEnd w:id="114"/>
    </w:p>
    <w:p w:rsidR="002800AB" w:rsidRPr="002800AB" w:rsidRDefault="002800AB" w:rsidP="00956E2A">
      <w:pPr>
        <w:ind w:left="720"/>
        <w:jc w:val="both"/>
        <w:rPr>
          <w:sz w:val="24"/>
          <w:szCs w:val="24"/>
        </w:rPr>
      </w:pPr>
      <w:r w:rsidRPr="002800AB">
        <w:rPr>
          <w:sz w:val="24"/>
          <w:szCs w:val="24"/>
        </w:rPr>
        <w:t>The caCORE SDK</w:t>
      </w:r>
      <w:r w:rsidR="007C6E64">
        <w:rPr>
          <w:sz w:val="24"/>
          <w:szCs w:val="24"/>
        </w:rPr>
        <w:t xml:space="preserve"> 4.2.1</w:t>
      </w:r>
      <w:r w:rsidRPr="002800AB">
        <w:rPr>
          <w:sz w:val="24"/>
          <w:szCs w:val="24"/>
        </w:rPr>
        <w:t xml:space="preserve"> will be enhanced to support ISO 21090 data types. The code generator framework will be enhanced to leverage the ISO 21090 library </w:t>
      </w:r>
      <w:r w:rsidR="007C2982">
        <w:rPr>
          <w:sz w:val="24"/>
          <w:szCs w:val="24"/>
        </w:rPr>
        <w:t xml:space="preserve">enabled </w:t>
      </w:r>
      <w:r w:rsidRPr="002800AB">
        <w:rPr>
          <w:sz w:val="24"/>
          <w:szCs w:val="24"/>
        </w:rPr>
        <w:t xml:space="preserve">with the Hibernate support. The SDK’s middleware system (a.k.a. SDK generated system) will be enhanced to provide </w:t>
      </w:r>
      <w:commentRangeStart w:id="115"/>
      <w:r w:rsidR="00D47E05">
        <w:rPr>
          <w:sz w:val="24"/>
          <w:szCs w:val="24"/>
        </w:rPr>
        <w:t xml:space="preserve">constrained </w:t>
      </w:r>
      <w:del w:id="116" w:author="Scott Oster" w:date="2010-03-10T10:48:00Z">
        <w:r w:rsidR="00D47E05" w:rsidDel="00AE4865">
          <w:rPr>
            <w:sz w:val="24"/>
            <w:szCs w:val="24"/>
          </w:rPr>
          <w:delText xml:space="preserve">QBE </w:delText>
        </w:r>
      </w:del>
      <w:ins w:id="117" w:author="Scott Oster" w:date="2010-03-10T10:48:00Z">
        <w:r w:rsidR="00AE4865">
          <w:rPr>
            <w:sz w:val="24"/>
            <w:szCs w:val="24"/>
          </w:rPr>
          <w:t xml:space="preserve">CQL </w:t>
        </w:r>
      </w:ins>
      <w:ins w:id="118" w:author="Scott Oster" w:date="2010-03-10T14:36:00Z">
        <w:r w:rsidR="008676E5">
          <w:rPr>
            <w:sz w:val="24"/>
            <w:szCs w:val="24"/>
          </w:rPr>
          <w:t xml:space="preserve">and HQL </w:t>
        </w:r>
      </w:ins>
      <w:r w:rsidRPr="002800AB">
        <w:rPr>
          <w:sz w:val="24"/>
          <w:szCs w:val="24"/>
        </w:rPr>
        <w:t xml:space="preserve">query support and </w:t>
      </w:r>
      <w:commentRangeEnd w:id="115"/>
      <w:r w:rsidR="00AE4865">
        <w:rPr>
          <w:rStyle w:val="CommentReference"/>
          <w:rFonts w:eastAsia="Arial Unicode MS"/>
          <w:vanish/>
        </w:rPr>
        <w:commentReference w:id="115"/>
      </w:r>
      <w:r w:rsidRPr="002800AB">
        <w:rPr>
          <w:sz w:val="24"/>
          <w:szCs w:val="24"/>
        </w:rPr>
        <w:t xml:space="preserve">serialization of the beans with ISO </w:t>
      </w:r>
      <w:proofErr w:type="spellStart"/>
      <w:r w:rsidRPr="002800AB">
        <w:rPr>
          <w:sz w:val="24"/>
          <w:szCs w:val="24"/>
        </w:rPr>
        <w:t>datatypes</w:t>
      </w:r>
      <w:proofErr w:type="spellEnd"/>
      <w:r w:rsidRPr="002800AB">
        <w:rPr>
          <w:sz w:val="24"/>
          <w:szCs w:val="24"/>
        </w:rPr>
        <w:t>.</w:t>
      </w:r>
    </w:p>
    <w:p w:rsidR="00956E2A" w:rsidRDefault="00956E2A" w:rsidP="00956E2A">
      <w:pPr>
        <w:ind w:left="720"/>
        <w:jc w:val="both"/>
        <w:rPr>
          <w:b/>
          <w:sz w:val="24"/>
          <w:szCs w:val="24"/>
        </w:rPr>
      </w:pPr>
    </w:p>
    <w:p w:rsidR="00C5005D" w:rsidRPr="00956E2A" w:rsidRDefault="00DC4BB1" w:rsidP="00956E2A">
      <w:pPr>
        <w:ind w:left="720"/>
        <w:jc w:val="both"/>
        <w:rPr>
          <w:b/>
          <w:sz w:val="24"/>
          <w:szCs w:val="24"/>
        </w:rPr>
      </w:pPr>
      <w:r>
        <w:rPr>
          <w:b/>
          <w:sz w:val="24"/>
          <w:szCs w:val="24"/>
        </w:rPr>
        <w:t>Key Personnel</w:t>
      </w:r>
      <w:r w:rsidR="00C5005D" w:rsidRPr="00956E2A">
        <w:rPr>
          <w:b/>
          <w:sz w:val="24"/>
          <w:szCs w:val="24"/>
        </w:rPr>
        <w:t>:</w:t>
      </w:r>
    </w:p>
    <w:p w:rsidR="00C5005D" w:rsidRPr="00956E2A" w:rsidRDefault="002F50E5" w:rsidP="00956E2A">
      <w:pPr>
        <w:pStyle w:val="ListParagraph"/>
        <w:numPr>
          <w:ilvl w:val="0"/>
          <w:numId w:val="27"/>
          <w:numberingChange w:id="119" w:author="Scott Oster" w:date="2010-03-10T10:34:00Z" w:original=""/>
        </w:numPr>
        <w:jc w:val="both"/>
        <w:rPr>
          <w:sz w:val="24"/>
          <w:szCs w:val="24"/>
        </w:rPr>
      </w:pPr>
      <w:r w:rsidRPr="00956E2A">
        <w:rPr>
          <w:sz w:val="24"/>
          <w:szCs w:val="24"/>
        </w:rPr>
        <w:fldChar w:fldCharType="begin"/>
      </w:r>
      <w:r w:rsidR="00C5005D" w:rsidRPr="00956E2A">
        <w:rPr>
          <w:sz w:val="24"/>
          <w:szCs w:val="24"/>
        </w:rPr>
        <w:instrText xml:space="preserve"> CONTACT _Con-3AC24A843B </w:instrText>
      </w:r>
      <w:r w:rsidRPr="00956E2A">
        <w:rPr>
          <w:sz w:val="24"/>
          <w:szCs w:val="24"/>
        </w:rPr>
        <w:fldChar w:fldCharType="separate"/>
      </w:r>
      <w:r w:rsidR="00C5005D" w:rsidRPr="00956E2A">
        <w:rPr>
          <w:sz w:val="24"/>
          <w:szCs w:val="24"/>
        </w:rPr>
        <w:t>Satish Patel</w:t>
      </w:r>
      <w:r w:rsidRPr="00956E2A">
        <w:rPr>
          <w:sz w:val="24"/>
          <w:szCs w:val="24"/>
        </w:rPr>
        <w:fldChar w:fldCharType="end"/>
      </w:r>
    </w:p>
    <w:p w:rsidR="00C5005D" w:rsidRPr="00956E2A" w:rsidRDefault="004215F6" w:rsidP="00956E2A">
      <w:pPr>
        <w:pStyle w:val="ListParagraph"/>
        <w:numPr>
          <w:ilvl w:val="0"/>
          <w:numId w:val="27"/>
          <w:numberingChange w:id="120" w:author="Scott Oster" w:date="2010-03-10T10:34:00Z" w:original=""/>
        </w:numPr>
        <w:jc w:val="both"/>
        <w:rPr>
          <w:sz w:val="24"/>
          <w:szCs w:val="24"/>
        </w:rPr>
      </w:pPr>
      <w:r>
        <w:rPr>
          <w:sz w:val="24"/>
          <w:szCs w:val="24"/>
        </w:rPr>
        <w:t xml:space="preserve">Dan </w:t>
      </w:r>
      <w:proofErr w:type="spellStart"/>
      <w:r>
        <w:rPr>
          <w:sz w:val="24"/>
          <w:szCs w:val="24"/>
        </w:rPr>
        <w:t>Dumitru</w:t>
      </w:r>
      <w:proofErr w:type="spellEnd"/>
    </w:p>
    <w:p w:rsidR="00956E2A" w:rsidRDefault="00956E2A" w:rsidP="00956E2A">
      <w:pPr>
        <w:ind w:left="720"/>
        <w:jc w:val="both"/>
        <w:rPr>
          <w:b/>
          <w:sz w:val="24"/>
          <w:szCs w:val="24"/>
        </w:rPr>
      </w:pPr>
    </w:p>
    <w:p w:rsidR="00C5005D" w:rsidRPr="00956E2A" w:rsidRDefault="00C5005D" w:rsidP="00956E2A">
      <w:pPr>
        <w:ind w:left="720"/>
        <w:jc w:val="both"/>
        <w:rPr>
          <w:b/>
          <w:sz w:val="24"/>
          <w:szCs w:val="24"/>
        </w:rPr>
      </w:pPr>
      <w:r w:rsidRPr="00956E2A">
        <w:rPr>
          <w:b/>
          <w:sz w:val="24"/>
          <w:szCs w:val="24"/>
        </w:rPr>
        <w:t>Dependencies:</w:t>
      </w:r>
    </w:p>
    <w:p w:rsidR="00C5005D" w:rsidRDefault="00C5005D" w:rsidP="00956E2A">
      <w:pPr>
        <w:pStyle w:val="ListParagraph"/>
        <w:numPr>
          <w:ilvl w:val="0"/>
          <w:numId w:val="28"/>
          <w:numberingChange w:id="121" w:author="Scott Oster" w:date="2010-03-10T10:34:00Z" w:original=""/>
        </w:numPr>
        <w:jc w:val="both"/>
        <w:rPr>
          <w:sz w:val="24"/>
          <w:szCs w:val="24"/>
        </w:rPr>
      </w:pPr>
      <w:r w:rsidRPr="00956E2A">
        <w:rPr>
          <w:sz w:val="24"/>
          <w:szCs w:val="24"/>
        </w:rPr>
        <w:t>The ISO21090 Java Library developed above</w:t>
      </w:r>
    </w:p>
    <w:p w:rsidR="00F11313" w:rsidRPr="00956E2A" w:rsidRDefault="00F11313" w:rsidP="00F11313">
      <w:pPr>
        <w:pStyle w:val="ListParagraph"/>
        <w:ind w:left="1440"/>
        <w:jc w:val="both"/>
        <w:rPr>
          <w:sz w:val="24"/>
          <w:szCs w:val="24"/>
        </w:rPr>
      </w:pPr>
    </w:p>
    <w:p w:rsidR="00C5005D" w:rsidRPr="00F11313" w:rsidRDefault="00C5005D" w:rsidP="00F11313">
      <w:pPr>
        <w:ind w:left="720"/>
        <w:jc w:val="both"/>
        <w:rPr>
          <w:b/>
          <w:sz w:val="24"/>
          <w:szCs w:val="24"/>
        </w:rPr>
      </w:pPr>
      <w:r w:rsidRPr="00F11313">
        <w:rPr>
          <w:b/>
          <w:sz w:val="24"/>
          <w:szCs w:val="24"/>
        </w:rPr>
        <w:t>Deployment Model:</w:t>
      </w:r>
    </w:p>
    <w:p w:rsidR="00C5005D" w:rsidRPr="00F11313" w:rsidRDefault="005F70ED" w:rsidP="00F11313">
      <w:pPr>
        <w:ind w:left="720"/>
        <w:jc w:val="both"/>
        <w:rPr>
          <w:sz w:val="24"/>
          <w:szCs w:val="24"/>
        </w:rPr>
      </w:pPr>
      <w:r>
        <w:rPr>
          <w:sz w:val="24"/>
          <w:szCs w:val="24"/>
        </w:rPr>
        <w:t xml:space="preserve">The </w:t>
      </w:r>
      <w:r w:rsidR="00287794">
        <w:rPr>
          <w:sz w:val="24"/>
          <w:szCs w:val="24"/>
        </w:rPr>
        <w:t xml:space="preserve">SDK distribution consisting of software, </w:t>
      </w:r>
      <w:r w:rsidR="00AC5B15">
        <w:rPr>
          <w:sz w:val="24"/>
          <w:szCs w:val="24"/>
        </w:rPr>
        <w:t>UML tag value specification for model mapping</w:t>
      </w:r>
      <w:r w:rsidR="00BA2E84">
        <w:rPr>
          <w:sz w:val="24"/>
          <w:szCs w:val="24"/>
        </w:rPr>
        <w:t>, and user documentation</w:t>
      </w:r>
      <w:r w:rsidR="003D52FD">
        <w:rPr>
          <w:sz w:val="24"/>
          <w:szCs w:val="24"/>
        </w:rPr>
        <w:t xml:space="preserve"> will be provided</w:t>
      </w:r>
      <w:r w:rsidR="00AC5B15">
        <w:rPr>
          <w:sz w:val="24"/>
          <w:szCs w:val="24"/>
        </w:rPr>
        <w:t>.</w:t>
      </w:r>
    </w:p>
    <w:p w:rsidR="00C5005D" w:rsidRDefault="00C5005D" w:rsidP="00C5005D"/>
    <w:p w:rsidR="00FA4DFF" w:rsidRDefault="00FA4DFF" w:rsidP="00FF4ED1">
      <w:pPr>
        <w:pStyle w:val="Heading2"/>
        <w:numPr>
          <w:ins w:id="122" w:author="Scott Oster" w:date="2010-03-10T11:19:00Z"/>
        </w:numPr>
        <w:rPr>
          <w:ins w:id="123" w:author="Scott Oster" w:date="2010-03-10T11:19:00Z"/>
        </w:rPr>
      </w:pPr>
      <w:bookmarkStart w:id="124" w:name="_Toc255409191"/>
      <w:ins w:id="125" w:author="Scott Oster" w:date="2010-03-10T11:19:00Z">
        <w:r>
          <w:t>Introduce Data Service Support (CQL):</w:t>
        </w:r>
      </w:ins>
    </w:p>
    <w:p w:rsidR="00FA4DFF" w:rsidRDefault="002F50E5" w:rsidP="00FA4DFF">
      <w:pPr>
        <w:numPr>
          <w:ins w:id="126" w:author="Scott Oster" w:date="2010-03-10T11:19:00Z"/>
        </w:numPr>
        <w:ind w:left="720"/>
        <w:rPr>
          <w:ins w:id="127" w:author="Scott Oster" w:date="2010-03-10T11:40:00Z"/>
          <w:sz w:val="24"/>
        </w:rPr>
      </w:pPr>
      <w:ins w:id="128" w:author="Scott Oster" w:date="2010-03-10T11:19:00Z">
        <w:r w:rsidRPr="002F50E5">
          <w:rPr>
            <w:sz w:val="24"/>
            <w:rPrChange w:id="129" w:author="Scott Oster" w:date="2010-03-10T11:36:00Z">
              <w:rPr/>
            </w:rPrChange>
          </w:rPr>
          <w:t>T</w:t>
        </w:r>
      </w:ins>
      <w:ins w:id="130" w:author="Scott Oster" w:date="2010-03-10T11:33:00Z">
        <w:r w:rsidRPr="002F50E5">
          <w:rPr>
            <w:sz w:val="24"/>
            <w:rPrChange w:id="131" w:author="Scott Oster" w:date="2010-03-10T11:36:00Z">
              <w:rPr/>
            </w:rPrChange>
          </w:rPr>
          <w:t xml:space="preserve">he caGrid Introduce tool currently provides the ability to create caGrid Data Services </w:t>
        </w:r>
      </w:ins>
      <w:ins w:id="132" w:author="Scott Oster" w:date="2010-03-10T11:34:00Z">
        <w:r w:rsidRPr="002F50E5">
          <w:rPr>
            <w:sz w:val="24"/>
            <w:rPrChange w:id="133" w:author="Scott Oster" w:date="2010-03-10T11:36:00Z">
              <w:rPr/>
            </w:rPrChange>
          </w:rPr>
          <w:t>that</w:t>
        </w:r>
      </w:ins>
      <w:ins w:id="134" w:author="Scott Oster" w:date="2010-03-10T11:33:00Z">
        <w:r w:rsidRPr="002F50E5">
          <w:rPr>
            <w:sz w:val="24"/>
            <w:rPrChange w:id="135" w:author="Scott Oster" w:date="2010-03-10T11:36:00Z">
              <w:rPr/>
            </w:rPrChange>
          </w:rPr>
          <w:t xml:space="preserve"> are pre</w:t>
        </w:r>
      </w:ins>
      <w:ins w:id="136" w:author="Scott Oster" w:date="2010-03-10T11:34:00Z">
        <w:r w:rsidRPr="002F50E5">
          <w:rPr>
            <w:sz w:val="24"/>
            <w:rPrChange w:id="137" w:author="Scott Oster" w:date="2010-03-10T11:36:00Z">
              <w:rPr/>
            </w:rPrChange>
          </w:rPr>
          <w:t>-</w:t>
        </w:r>
      </w:ins>
      <w:ins w:id="138" w:author="Scott Oster" w:date="2010-03-10T11:33:00Z">
        <w:r w:rsidRPr="002F50E5">
          <w:rPr>
            <w:sz w:val="24"/>
            <w:rPrChange w:id="139" w:author="Scott Oster" w:date="2010-03-10T11:36:00Z">
              <w:rPr/>
            </w:rPrChange>
          </w:rPr>
          <w:t xml:space="preserve">implemented with support </w:t>
        </w:r>
      </w:ins>
      <w:ins w:id="140" w:author="Scott Oster" w:date="2010-03-10T11:34:00Z">
        <w:r w:rsidRPr="002F50E5">
          <w:rPr>
            <w:sz w:val="24"/>
            <w:rPrChange w:id="141" w:author="Scott Oster" w:date="2010-03-10T11:36:00Z">
              <w:rPr/>
            </w:rPrChange>
          </w:rPr>
          <w:t>for exposing CQL query access to information stored in an SDK generated system.</w:t>
        </w:r>
      </w:ins>
      <w:ins w:id="142" w:author="Scott Oster" w:date="2010-03-10T11:35:00Z">
        <w:r w:rsidRPr="002F50E5">
          <w:rPr>
            <w:sz w:val="24"/>
            <w:rPrChange w:id="143" w:author="Scott Oster" w:date="2010-03-10T11:36:00Z">
              <w:rPr/>
            </w:rPrChange>
          </w:rPr>
          <w:t xml:space="preserve">  This support is enabled via the Int</w:t>
        </w:r>
        <w:r w:rsidR="00036DF1">
          <w:rPr>
            <w:sz w:val="24"/>
          </w:rPr>
          <w:t xml:space="preserve">roduce Extension framework, which in turn, provides the notion of </w:t>
        </w:r>
      </w:ins>
      <w:ins w:id="144" w:author="Scott Oster" w:date="2010-03-10T11:37:00Z">
        <w:r w:rsidR="00036DF1">
          <w:rPr>
            <w:sz w:val="24"/>
          </w:rPr>
          <w:t>data service “styles.”  Each version of the SDK is supported as a “style</w:t>
        </w:r>
      </w:ins>
      <w:ins w:id="145" w:author="Scott Oster" w:date="2010-03-10T11:38:00Z">
        <w:r w:rsidR="00036DF1">
          <w:rPr>
            <w:sz w:val="24"/>
          </w:rPr>
          <w:t>.</w:t>
        </w:r>
      </w:ins>
      <w:ins w:id="146" w:author="Scott Oster" w:date="2010-03-10T11:37:00Z">
        <w:r w:rsidR="00036DF1">
          <w:rPr>
            <w:sz w:val="24"/>
          </w:rPr>
          <w:t>”</w:t>
        </w:r>
      </w:ins>
      <w:ins w:id="147" w:author="Scott Oster" w:date="2010-03-10T11:38:00Z">
        <w:r w:rsidR="00036DF1">
          <w:rPr>
            <w:sz w:val="24"/>
          </w:rPr>
          <w:t xml:space="preserve">  Both Introduce extensions and Data Service styles can be installed into a pre-existing Introduce installation, thus providing the ability to decouple them from the </w:t>
        </w:r>
      </w:ins>
      <w:ins w:id="148" w:author="Scott Oster" w:date="2010-03-10T11:39:00Z">
        <w:r w:rsidR="00036DF1">
          <w:rPr>
            <w:sz w:val="24"/>
          </w:rPr>
          <w:t xml:space="preserve">caGrid core release process.  In order to support the ISO21090 </w:t>
        </w:r>
        <w:proofErr w:type="spellStart"/>
        <w:r w:rsidR="00036DF1">
          <w:rPr>
            <w:sz w:val="24"/>
          </w:rPr>
          <w:t>datatypes</w:t>
        </w:r>
        <w:proofErr w:type="spellEnd"/>
        <w:r w:rsidR="00036DF1">
          <w:rPr>
            <w:sz w:val="24"/>
          </w:rPr>
          <w:t xml:space="preserve"> in the Data Service Infrastructure, a number of components </w:t>
        </w:r>
      </w:ins>
      <w:ins w:id="149" w:author="Scott Oster" w:date="2010-03-10T11:59:00Z">
        <w:r w:rsidR="001839F2">
          <w:rPr>
            <w:sz w:val="24"/>
          </w:rPr>
          <w:t>will</w:t>
        </w:r>
      </w:ins>
      <w:ins w:id="150" w:author="Scott Oster" w:date="2010-03-10T11:39:00Z">
        <w:r w:rsidR="00036DF1">
          <w:rPr>
            <w:sz w:val="24"/>
          </w:rPr>
          <w:t xml:space="preserve"> be implemented:</w:t>
        </w:r>
      </w:ins>
    </w:p>
    <w:p w:rsidR="00036DF1" w:rsidRDefault="00C410C3" w:rsidP="00036DF1">
      <w:pPr>
        <w:pStyle w:val="ListParagraph"/>
        <w:numPr>
          <w:ilvl w:val="0"/>
          <w:numId w:val="40"/>
          <w:ins w:id="151" w:author="Scott Oster" w:date="2010-03-10T11:40:00Z"/>
        </w:numPr>
        <w:rPr>
          <w:ins w:id="152" w:author="Scott Oster" w:date="2010-03-10T13:02:00Z"/>
          <w:sz w:val="24"/>
        </w:rPr>
      </w:pPr>
      <w:ins w:id="153" w:author="Scott Oster" w:date="2010-03-10T11:41:00Z">
        <w:r>
          <w:rPr>
            <w:sz w:val="24"/>
          </w:rPr>
          <w:t>DomainModel generation</w:t>
        </w:r>
      </w:ins>
    </w:p>
    <w:p w:rsidR="002F50E5" w:rsidRDefault="0058337E" w:rsidP="002F50E5">
      <w:pPr>
        <w:pStyle w:val="ListParagraph"/>
        <w:numPr>
          <w:ins w:id="154" w:author="Scott Oster" w:date="2010-03-10T13:02:00Z"/>
        </w:numPr>
        <w:ind w:left="1800"/>
        <w:rPr>
          <w:ins w:id="155" w:author="Scott Oster" w:date="2010-03-10T11:41:00Z"/>
          <w:sz w:val="24"/>
        </w:rPr>
        <w:pPrChange w:id="156" w:author="Scott Oster" w:date="2010-03-10T13:03:00Z">
          <w:pPr>
            <w:pStyle w:val="ListParagraph"/>
            <w:ind w:left="0"/>
          </w:pPr>
        </w:pPrChange>
      </w:pPr>
      <w:ins w:id="157" w:author="Scott Oster" w:date="2010-03-10T13:03:00Z">
        <w:r>
          <w:rPr>
            <w:sz w:val="24"/>
          </w:rPr>
          <w:t xml:space="preserve">Data Services require </w:t>
        </w:r>
        <w:r w:rsidR="006E0146">
          <w:rPr>
            <w:sz w:val="24"/>
          </w:rPr>
          <w:t xml:space="preserve">standard metadata, </w:t>
        </w:r>
        <w:proofErr w:type="spellStart"/>
        <w:r w:rsidR="006E0146">
          <w:rPr>
            <w:sz w:val="24"/>
          </w:rPr>
          <w:t>DomainModels</w:t>
        </w:r>
        <w:proofErr w:type="spellEnd"/>
        <w:r w:rsidR="006E0146">
          <w:rPr>
            <w:sz w:val="24"/>
          </w:rPr>
          <w:t xml:space="preserve">, to describe the object model being used to expose query access to the data exposed by the service.  The Data Service infrastructure provides the ability to generate this metadata by extracting it from a Project in caDSR, transforming an XMI model, or leveraging a user-supplied file.  </w:t>
        </w:r>
      </w:ins>
      <w:ins w:id="158" w:author="Scott Oster" w:date="2010-03-10T13:05:00Z">
        <w:r w:rsidR="00CA63BA">
          <w:rPr>
            <w:sz w:val="24"/>
          </w:rPr>
          <w:t xml:space="preserve">We will only be able to use the last two approaches for this effort (as the semantic infrastructure </w:t>
        </w:r>
        <w:proofErr w:type="spellStart"/>
        <w:r w:rsidR="00CA63BA">
          <w:rPr>
            <w:sz w:val="24"/>
          </w:rPr>
          <w:t>itegration</w:t>
        </w:r>
        <w:proofErr w:type="spellEnd"/>
        <w:r w:rsidR="00CA63BA">
          <w:rPr>
            <w:sz w:val="24"/>
          </w:rPr>
          <w:t xml:space="preserve"> is out of scope), and will therefore need to extend the “from XMI” approach to understand </w:t>
        </w:r>
      </w:ins>
      <w:ins w:id="159" w:author="Scott Oster" w:date="2010-03-10T13:08:00Z">
        <w:r w:rsidR="00C3368C">
          <w:rPr>
            <w:sz w:val="24"/>
          </w:rPr>
          <w:t xml:space="preserve">how to represent the ISO21090 </w:t>
        </w:r>
        <w:proofErr w:type="spellStart"/>
        <w:r w:rsidR="00C3368C">
          <w:rPr>
            <w:sz w:val="24"/>
          </w:rPr>
          <w:t>datatypes</w:t>
        </w:r>
        <w:proofErr w:type="spellEnd"/>
        <w:r w:rsidR="00C3368C">
          <w:rPr>
            <w:sz w:val="24"/>
          </w:rPr>
          <w:t xml:space="preserve"> (see implications below in the </w:t>
        </w:r>
      </w:ins>
      <w:ins w:id="160" w:author="Scott Oster" w:date="2010-03-10T13:09:00Z">
        <w:r w:rsidR="00C3368C">
          <w:rPr>
            <w:sz w:val="24"/>
          </w:rPr>
          <w:t>Approaches)</w:t>
        </w:r>
      </w:ins>
    </w:p>
    <w:p w:rsidR="00C410C3" w:rsidRDefault="00C410C3" w:rsidP="00C410C3">
      <w:pPr>
        <w:pStyle w:val="ListParagraph"/>
        <w:numPr>
          <w:ilvl w:val="0"/>
          <w:numId w:val="40"/>
          <w:ins w:id="161" w:author="Scott Oster" w:date="2010-03-10T11:42:00Z"/>
        </w:numPr>
        <w:rPr>
          <w:ins w:id="162" w:author="Scott Oster" w:date="2010-03-10T13:09:00Z"/>
          <w:sz w:val="24"/>
        </w:rPr>
      </w:pPr>
      <w:ins w:id="163" w:author="Scott Oster" w:date="2010-03-10T11:42:00Z">
        <w:r>
          <w:rPr>
            <w:sz w:val="24"/>
          </w:rPr>
          <w:t>CQL to HQL implementation</w:t>
        </w:r>
      </w:ins>
    </w:p>
    <w:p w:rsidR="00000000" w:rsidRDefault="00C3368C">
      <w:pPr>
        <w:numPr>
          <w:ins w:id="164" w:author="Scott Oster" w:date="2010-03-10T13:09:00Z"/>
        </w:numPr>
        <w:ind w:left="1440"/>
        <w:rPr>
          <w:ins w:id="165" w:author="Scott Oster" w:date="2010-03-10T11:42:00Z"/>
          <w:sz w:val="24"/>
          <w:rPrChange w:id="166" w:author="Scott Oster" w:date="2010-03-10T13:09:00Z">
            <w:rPr>
              <w:ins w:id="167" w:author="Scott Oster" w:date="2010-03-10T11:42:00Z"/>
            </w:rPr>
          </w:rPrChange>
        </w:rPr>
        <w:pPrChange w:id="168" w:author="Scott Oster" w:date="2010-03-10T13:09:00Z">
          <w:pPr>
            <w:pStyle w:val="ListParagraph"/>
            <w:ind w:left="0"/>
          </w:pPr>
        </w:pPrChange>
      </w:pPr>
      <w:ins w:id="169" w:author="Scott Oster" w:date="2010-03-10T13:09:00Z">
        <w:r>
          <w:rPr>
            <w:sz w:val="24"/>
          </w:rPr>
          <w:t xml:space="preserve">The crux of supporting the ISO </w:t>
        </w:r>
        <w:proofErr w:type="spellStart"/>
        <w:r>
          <w:rPr>
            <w:sz w:val="24"/>
          </w:rPr>
          <w:t>datatypes</w:t>
        </w:r>
        <w:proofErr w:type="spellEnd"/>
        <w:r>
          <w:rPr>
            <w:sz w:val="24"/>
          </w:rPr>
          <w:t xml:space="preserve"> in the Data Service infrastructure is in actually implementing the query language against the underlying database, and dealing </w:t>
        </w:r>
      </w:ins>
      <w:ins w:id="170" w:author="Scott Oster" w:date="2010-03-10T13:10:00Z">
        <w:r>
          <w:rPr>
            <w:sz w:val="24"/>
          </w:rPr>
          <w:t>with</w:t>
        </w:r>
      </w:ins>
      <w:ins w:id="171" w:author="Scott Oster" w:date="2010-03-10T13:09:00Z">
        <w:r>
          <w:rPr>
            <w:sz w:val="24"/>
          </w:rPr>
          <w:t xml:space="preserve"> </w:t>
        </w:r>
      </w:ins>
      <w:ins w:id="172" w:author="Scott Oster" w:date="2010-03-10T13:10:00Z">
        <w:r>
          <w:rPr>
            <w:sz w:val="24"/>
          </w:rPr>
          <w:t>the idiosyncrasies of the Object-Relational Mapping (ORM); in this case via Hibernate.  We will need to extend the current CQL to HQL (</w:t>
        </w:r>
        <w:proofErr w:type="spellStart"/>
        <w:r>
          <w:rPr>
            <w:sz w:val="24"/>
          </w:rPr>
          <w:t>Hibernate</w:t>
        </w:r>
      </w:ins>
      <w:ins w:id="173" w:author="Scott Oster" w:date="2010-03-10T13:11:00Z">
        <w:r>
          <w:rPr>
            <w:sz w:val="24"/>
          </w:rPr>
          <w:t>’s</w:t>
        </w:r>
        <w:proofErr w:type="spellEnd"/>
        <w:r>
          <w:rPr>
            <w:sz w:val="24"/>
          </w:rPr>
          <w:t xml:space="preserve"> query language) translation to accommodate how the SDK structures the ORM.</w:t>
        </w:r>
      </w:ins>
    </w:p>
    <w:p w:rsidR="00C410C3" w:rsidRDefault="00C410C3" w:rsidP="00874047">
      <w:pPr>
        <w:pStyle w:val="ListParagraph"/>
        <w:numPr>
          <w:ilvl w:val="0"/>
          <w:numId w:val="40"/>
          <w:ins w:id="174" w:author="Scott Oster" w:date="2010-03-10T11:42:00Z"/>
        </w:numPr>
        <w:rPr>
          <w:ins w:id="175" w:author="Scott Oster" w:date="2010-03-10T13:11:00Z"/>
          <w:sz w:val="24"/>
        </w:rPr>
      </w:pPr>
      <w:ins w:id="176" w:author="Scott Oster" w:date="2010-03-10T11:42:00Z">
        <w:r>
          <w:rPr>
            <w:sz w:val="24"/>
          </w:rPr>
          <w:t>Data Service Style support</w:t>
        </w:r>
      </w:ins>
    </w:p>
    <w:p w:rsidR="00000000" w:rsidRDefault="00C3368C">
      <w:pPr>
        <w:numPr>
          <w:ins w:id="177" w:author="Scott Oster" w:date="2010-03-10T13:11:00Z"/>
        </w:numPr>
        <w:ind w:left="1440"/>
        <w:rPr>
          <w:ins w:id="178" w:author="Scott Oster" w:date="2010-03-10T11:59:00Z"/>
          <w:sz w:val="24"/>
          <w:rPrChange w:id="179" w:author="Scott Oster" w:date="2010-03-10T13:11:00Z">
            <w:rPr>
              <w:ins w:id="180" w:author="Scott Oster" w:date="2010-03-10T11:59:00Z"/>
            </w:rPr>
          </w:rPrChange>
        </w:rPr>
        <w:pPrChange w:id="181" w:author="Scott Oster" w:date="2010-03-10T13:11:00Z">
          <w:pPr>
            <w:pStyle w:val="ListParagraph"/>
            <w:ind w:left="0"/>
          </w:pPr>
        </w:pPrChange>
      </w:pPr>
      <w:ins w:id="182" w:author="Scott Oster" w:date="2010-03-10T13:11:00Z">
        <w:r>
          <w:rPr>
            <w:sz w:val="24"/>
          </w:rPr>
          <w:t>Lastly, to deliver this support to Data Service developers, we need to provide a Data Service Style that can support the SDK 4.2.1</w:t>
        </w:r>
      </w:ins>
      <w:ins w:id="183" w:author="Scott Oster" w:date="2010-03-10T13:12:00Z">
        <w:r>
          <w:rPr>
            <w:sz w:val="24"/>
          </w:rPr>
          <w:t xml:space="preserve">’s support for ISO21090 </w:t>
        </w:r>
        <w:proofErr w:type="spellStart"/>
        <w:r>
          <w:rPr>
            <w:sz w:val="24"/>
          </w:rPr>
          <w:t>datatypes</w:t>
        </w:r>
        <w:proofErr w:type="spellEnd"/>
        <w:r>
          <w:rPr>
            <w:sz w:val="24"/>
          </w:rPr>
          <w:t xml:space="preserve">.  This will provide a wizard to walk the developer through the creation and modification process, customize the service as necessary for the support, </w:t>
        </w:r>
      </w:ins>
      <w:ins w:id="184" w:author="Scott Oster" w:date="2010-03-10T13:13:00Z">
        <w:r>
          <w:rPr>
            <w:sz w:val="24"/>
          </w:rPr>
          <w:t xml:space="preserve">and </w:t>
        </w:r>
      </w:ins>
      <w:ins w:id="185" w:author="Scott Oster" w:date="2010-03-10T13:12:00Z">
        <w:r>
          <w:rPr>
            <w:sz w:val="24"/>
          </w:rPr>
          <w:t xml:space="preserve">provide the XML Schemas, serialization framework, and </w:t>
        </w:r>
      </w:ins>
      <w:ins w:id="186" w:author="Scott Oster" w:date="2010-03-10T13:13:00Z">
        <w:r>
          <w:rPr>
            <w:sz w:val="24"/>
          </w:rPr>
          <w:t>libraries</w:t>
        </w:r>
      </w:ins>
      <w:ins w:id="187" w:author="Scott Oster" w:date="2010-03-10T13:12:00Z">
        <w:r>
          <w:rPr>
            <w:sz w:val="24"/>
          </w:rPr>
          <w:t xml:space="preserve"> </w:t>
        </w:r>
        <w:proofErr w:type="gramStart"/>
        <w:r>
          <w:rPr>
            <w:sz w:val="24"/>
          </w:rPr>
          <w:t>needed .</w:t>
        </w:r>
      </w:ins>
      <w:proofErr w:type="gramEnd"/>
    </w:p>
    <w:p w:rsidR="001839F2" w:rsidRDefault="001839F2" w:rsidP="001839F2">
      <w:pPr>
        <w:numPr>
          <w:ins w:id="188" w:author="Scott Oster" w:date="2010-03-10T12:00:00Z"/>
        </w:numPr>
        <w:rPr>
          <w:ins w:id="189" w:author="Scott Oster" w:date="2010-03-10T12:00:00Z"/>
          <w:sz w:val="24"/>
        </w:rPr>
      </w:pPr>
    </w:p>
    <w:p w:rsidR="001839F2" w:rsidRDefault="001839F2" w:rsidP="001839F2">
      <w:pPr>
        <w:numPr>
          <w:ins w:id="190" w:author="Scott Oster" w:date="2010-03-10T11:59:00Z"/>
        </w:numPr>
        <w:ind w:left="720"/>
        <w:rPr>
          <w:ins w:id="191" w:author="Scott Oster" w:date="2010-03-10T12:09:00Z"/>
          <w:sz w:val="24"/>
        </w:rPr>
      </w:pPr>
      <w:ins w:id="192" w:author="Scott Oster" w:date="2010-03-10T12:00:00Z">
        <w:r>
          <w:rPr>
            <w:sz w:val="24"/>
          </w:rPr>
          <w:t xml:space="preserve">The complex structure of the ISO21090 </w:t>
        </w:r>
        <w:proofErr w:type="spellStart"/>
        <w:r>
          <w:rPr>
            <w:sz w:val="24"/>
          </w:rPr>
          <w:t>datatypes</w:t>
        </w:r>
        <w:proofErr w:type="spellEnd"/>
        <w:r>
          <w:rPr>
            <w:sz w:val="24"/>
          </w:rPr>
          <w:t xml:space="preserve"> presents a unique challenge for a CQL implementation, as CQL as a language is designed to work with a logical model of a class hierarchy, and is built upon the premise of </w:t>
        </w:r>
      </w:ins>
      <w:ins w:id="193" w:author="Scott Oster" w:date="2010-03-10T12:01:00Z">
        <w:r>
          <w:rPr>
            <w:sz w:val="24"/>
          </w:rPr>
          <w:t xml:space="preserve">UML </w:t>
        </w:r>
      </w:ins>
      <w:ins w:id="194" w:author="Scott Oster" w:date="2010-03-10T12:00:00Z">
        <w:r>
          <w:rPr>
            <w:sz w:val="24"/>
          </w:rPr>
          <w:t xml:space="preserve">Classes having </w:t>
        </w:r>
      </w:ins>
      <w:ins w:id="195" w:author="Scott Oster" w:date="2010-03-10T12:01:00Z">
        <w:r>
          <w:rPr>
            <w:sz w:val="24"/>
          </w:rPr>
          <w:t xml:space="preserve">UML </w:t>
        </w:r>
      </w:ins>
      <w:ins w:id="196" w:author="Scott Oster" w:date="2010-03-10T12:00:00Z">
        <w:r>
          <w:rPr>
            <w:sz w:val="24"/>
          </w:rPr>
          <w:t>Associat</w:t>
        </w:r>
      </w:ins>
      <w:ins w:id="197" w:author="Scott Oster" w:date="2010-03-10T12:01:00Z">
        <w:r>
          <w:rPr>
            <w:sz w:val="24"/>
          </w:rPr>
          <w:t xml:space="preserve">ions to other UML Classes, and consisting of UML Attributes of primitive </w:t>
        </w:r>
        <w:proofErr w:type="spellStart"/>
        <w:r>
          <w:rPr>
            <w:sz w:val="24"/>
          </w:rPr>
          <w:t>datatypes</w:t>
        </w:r>
      </w:ins>
      <w:proofErr w:type="spellEnd"/>
      <w:ins w:id="198" w:author="Scott Oster" w:date="2010-03-10T12:02:00Z">
        <w:r w:rsidR="0008171E">
          <w:rPr>
            <w:sz w:val="24"/>
          </w:rPr>
          <w:t xml:space="preserve"> (for example, String, integer, Boolean, etc)</w:t>
        </w:r>
      </w:ins>
      <w:ins w:id="199" w:author="Scott Oster" w:date="2010-03-10T12:01:00Z">
        <w:r>
          <w:rPr>
            <w:sz w:val="24"/>
          </w:rPr>
          <w:t>.</w:t>
        </w:r>
      </w:ins>
      <w:ins w:id="200" w:author="Scott Oster" w:date="2010-03-10T12:02:00Z">
        <w:r w:rsidR="0008171E">
          <w:rPr>
            <w:sz w:val="24"/>
          </w:rPr>
          <w:t xml:space="preserve">  The ISO21090 “</w:t>
        </w:r>
        <w:proofErr w:type="spellStart"/>
        <w:r w:rsidR="0008171E">
          <w:rPr>
            <w:sz w:val="24"/>
          </w:rPr>
          <w:t>datatypes</w:t>
        </w:r>
        <w:proofErr w:type="spellEnd"/>
        <w:r w:rsidR="0008171E">
          <w:rPr>
            <w:sz w:val="24"/>
          </w:rPr>
          <w:t>” are effectively highly nested complex structures; some</w:t>
        </w:r>
      </w:ins>
      <w:ins w:id="201" w:author="Scott Oster" w:date="2010-03-10T12:03:00Z">
        <w:r w:rsidR="0008171E">
          <w:rPr>
            <w:sz w:val="24"/>
          </w:rPr>
          <w:t xml:space="preserve"> </w:t>
        </w:r>
      </w:ins>
      <w:ins w:id="202" w:author="Scott Oster" w:date="2010-03-10T12:02:00Z">
        <w:r w:rsidR="0008171E">
          <w:rPr>
            <w:sz w:val="24"/>
          </w:rPr>
          <w:t xml:space="preserve">of which </w:t>
        </w:r>
      </w:ins>
      <w:ins w:id="203" w:author="Scott Oster" w:date="2010-03-10T12:03:00Z">
        <w:r w:rsidR="0008171E">
          <w:rPr>
            <w:sz w:val="24"/>
          </w:rPr>
          <w:t>are as complex as other simple UML Class models.</w:t>
        </w:r>
        <w:r w:rsidR="00947B69">
          <w:rPr>
            <w:sz w:val="24"/>
          </w:rPr>
          <w:t xml:space="preserve">  In order to implement CQL over a model that uses these </w:t>
        </w:r>
        <w:proofErr w:type="spellStart"/>
        <w:r w:rsidR="00947B69">
          <w:rPr>
            <w:sz w:val="24"/>
          </w:rPr>
          <w:t>datatypes</w:t>
        </w:r>
        <w:proofErr w:type="spellEnd"/>
        <w:r w:rsidR="00947B69">
          <w:rPr>
            <w:sz w:val="24"/>
          </w:rPr>
          <w:t xml:space="preserve">, either the CQL </w:t>
        </w:r>
      </w:ins>
      <w:ins w:id="204" w:author="Scott Oster" w:date="2010-03-10T12:04:00Z">
        <w:r w:rsidR="00947B69">
          <w:rPr>
            <w:sz w:val="24"/>
          </w:rPr>
          <w:t>language</w:t>
        </w:r>
      </w:ins>
      <w:ins w:id="205" w:author="Scott Oster" w:date="2010-03-10T12:03:00Z">
        <w:r w:rsidR="00947B69">
          <w:rPr>
            <w:sz w:val="24"/>
          </w:rPr>
          <w:t xml:space="preserve"> needs to be extended</w:t>
        </w:r>
      </w:ins>
      <w:ins w:id="206" w:author="Scott Oster" w:date="2010-03-10T12:06:00Z">
        <w:r w:rsidR="0052265F">
          <w:rPr>
            <w:sz w:val="24"/>
          </w:rPr>
          <w:t xml:space="preserve"> (i.e. the assumption of restriction solely via simple predicates removed)</w:t>
        </w:r>
      </w:ins>
      <w:ins w:id="207" w:author="Scott Oster" w:date="2010-03-10T12:04:00Z">
        <w:r w:rsidR="00947B69">
          <w:rPr>
            <w:sz w:val="24"/>
          </w:rPr>
          <w:t>, or the interpretation/presentation of the model needs to change for query purposes</w:t>
        </w:r>
      </w:ins>
      <w:ins w:id="208" w:author="Scott Oster" w:date="2010-03-10T12:06:00Z">
        <w:r w:rsidR="0052265F">
          <w:rPr>
            <w:sz w:val="24"/>
          </w:rPr>
          <w:t xml:space="preserve"> (i.e. the DomainModel cannot simply list an ISO21090 </w:t>
        </w:r>
        <w:proofErr w:type="spellStart"/>
        <w:r w:rsidR="0052265F">
          <w:rPr>
            <w:sz w:val="24"/>
          </w:rPr>
          <w:t>datatype</w:t>
        </w:r>
        <w:proofErr w:type="spellEnd"/>
        <w:r w:rsidR="0052265F">
          <w:rPr>
            <w:sz w:val="24"/>
          </w:rPr>
          <w:t xml:space="preserve"> as a </w:t>
        </w:r>
        <w:proofErr w:type="spellStart"/>
        <w:r w:rsidR="0052265F">
          <w:rPr>
            <w:sz w:val="24"/>
          </w:rPr>
          <w:t>UMLAttribute</w:t>
        </w:r>
        <w:proofErr w:type="spellEnd"/>
        <w:r w:rsidR="0052265F">
          <w:rPr>
            <w:sz w:val="24"/>
          </w:rPr>
          <w:t xml:space="preserve"> </w:t>
        </w:r>
        <w:proofErr w:type="spellStart"/>
        <w:r w:rsidR="0052265F">
          <w:rPr>
            <w:sz w:val="24"/>
          </w:rPr>
          <w:t>datatype</w:t>
        </w:r>
        <w:proofErr w:type="spellEnd"/>
        <w:r w:rsidR="0052265F">
          <w:rPr>
            <w:sz w:val="24"/>
          </w:rPr>
          <w:t xml:space="preserve">, but rather needs to </w:t>
        </w:r>
      </w:ins>
      <w:ins w:id="209" w:author="Scott Oster" w:date="2010-03-10T12:07:00Z">
        <w:r w:rsidR="0052265F">
          <w:rPr>
            <w:sz w:val="24"/>
          </w:rPr>
          <w:t>re-express</w:t>
        </w:r>
      </w:ins>
      <w:ins w:id="210" w:author="Scott Oster" w:date="2010-03-10T12:06:00Z">
        <w:r w:rsidR="0052265F">
          <w:rPr>
            <w:sz w:val="24"/>
          </w:rPr>
          <w:t xml:space="preserve"> it as </w:t>
        </w:r>
      </w:ins>
      <w:ins w:id="211" w:author="Scott Oster" w:date="2010-03-10T12:07:00Z">
        <w:r w:rsidR="0052265F">
          <w:rPr>
            <w:sz w:val="24"/>
          </w:rPr>
          <w:t>a UML Association)</w:t>
        </w:r>
      </w:ins>
      <w:ins w:id="212" w:author="Scott Oster" w:date="2010-03-10T12:04:00Z">
        <w:r w:rsidR="00947B69">
          <w:rPr>
            <w:sz w:val="24"/>
          </w:rPr>
          <w:t>.</w:t>
        </w:r>
      </w:ins>
      <w:ins w:id="213" w:author="Scott Oster" w:date="2010-03-10T12:07:00Z">
        <w:r w:rsidR="0001524B">
          <w:rPr>
            <w:sz w:val="24"/>
          </w:rPr>
          <w:t xml:space="preserve">  The particular approach </w:t>
        </w:r>
      </w:ins>
      <w:ins w:id="214" w:author="Scott Oster" w:date="2010-03-10T12:08:00Z">
        <w:r w:rsidR="0001524B">
          <w:rPr>
            <w:sz w:val="24"/>
          </w:rPr>
          <w:t xml:space="preserve">taken </w:t>
        </w:r>
      </w:ins>
      <w:ins w:id="215" w:author="Scott Oster" w:date="2010-03-10T12:07:00Z">
        <w:r w:rsidR="0001524B">
          <w:rPr>
            <w:sz w:val="24"/>
          </w:rPr>
          <w:t>will need to be determined</w:t>
        </w:r>
      </w:ins>
      <w:ins w:id="216" w:author="Scott Oster" w:date="2010-03-10T12:08:00Z">
        <w:r w:rsidR="0001524B">
          <w:rPr>
            <w:sz w:val="24"/>
          </w:rPr>
          <w:t xml:space="preserve"> during the analysis </w:t>
        </w:r>
      </w:ins>
      <w:ins w:id="217" w:author="Scott Oster" w:date="2010-03-10T12:09:00Z">
        <w:r w:rsidR="00060412">
          <w:rPr>
            <w:sz w:val="24"/>
          </w:rPr>
          <w:t xml:space="preserve">and design </w:t>
        </w:r>
      </w:ins>
      <w:ins w:id="218" w:author="Scott Oster" w:date="2010-03-10T12:08:00Z">
        <w:r w:rsidR="0001524B">
          <w:rPr>
            <w:sz w:val="24"/>
          </w:rPr>
          <w:t>phase of the project.</w:t>
        </w:r>
      </w:ins>
    </w:p>
    <w:p w:rsidR="00797536" w:rsidRDefault="00797536" w:rsidP="001839F2">
      <w:pPr>
        <w:numPr>
          <w:ins w:id="219" w:author="Scott Oster" w:date="2010-03-10T12:09:00Z"/>
        </w:numPr>
        <w:ind w:left="720"/>
        <w:rPr>
          <w:ins w:id="220" w:author="Scott Oster" w:date="2010-03-10T12:09:00Z"/>
          <w:sz w:val="24"/>
        </w:rPr>
      </w:pPr>
    </w:p>
    <w:p w:rsidR="00797536" w:rsidRDefault="00797536" w:rsidP="00797536">
      <w:pPr>
        <w:numPr>
          <w:ins w:id="221" w:author="Scott Oster" w:date="2010-03-10T12:09:00Z"/>
        </w:numPr>
        <w:ind w:left="720"/>
        <w:rPr>
          <w:ins w:id="222" w:author="Scott Oster" w:date="2010-03-10T12:09:00Z"/>
          <w:sz w:val="24"/>
        </w:rPr>
      </w:pPr>
      <w:ins w:id="223" w:author="Scott Oster" w:date="2010-03-10T12:09:00Z">
        <w:r>
          <w:rPr>
            <w:sz w:val="24"/>
          </w:rPr>
          <w:t>Approach 1: Extend CQL</w:t>
        </w:r>
      </w:ins>
    </w:p>
    <w:p w:rsidR="00797536" w:rsidRPr="001839F2" w:rsidRDefault="00797536" w:rsidP="00797536">
      <w:pPr>
        <w:numPr>
          <w:ins w:id="224" w:author="Scott Oster" w:date="2010-03-10T12:09:00Z"/>
        </w:numPr>
        <w:ind w:left="720"/>
        <w:rPr>
          <w:ins w:id="225" w:author="Scott Oster" w:date="2010-03-10T11:35:00Z"/>
          <w:sz w:val="24"/>
          <w:rPrChange w:id="226" w:author="Scott Oster" w:date="2010-03-10T11:57:00Z">
            <w:rPr>
              <w:ins w:id="227" w:author="Scott Oster" w:date="2010-03-10T11:35:00Z"/>
            </w:rPr>
          </w:rPrChange>
        </w:rPr>
      </w:pPr>
      <w:ins w:id="228" w:author="Scott Oster" w:date="2010-03-10T12:09:00Z">
        <w:r>
          <w:rPr>
            <w:sz w:val="24"/>
          </w:rPr>
          <w:t xml:space="preserve">The CQL language could be extended to provide alternative restriction </w:t>
        </w:r>
      </w:ins>
      <w:ins w:id="229" w:author="Scott Oster" w:date="2010-03-10T12:10:00Z">
        <w:r>
          <w:rPr>
            <w:sz w:val="24"/>
          </w:rPr>
          <w:t>capabilities</w:t>
        </w:r>
      </w:ins>
      <w:ins w:id="230" w:author="Scott Oster" w:date="2010-03-10T12:09:00Z">
        <w:r w:rsidR="00D87B3B">
          <w:rPr>
            <w:sz w:val="24"/>
          </w:rPr>
          <w:t xml:space="preserve"> that are expressive enough to </w:t>
        </w:r>
      </w:ins>
      <w:ins w:id="231" w:author="Scott Oster" w:date="2010-03-10T12:15:00Z">
        <w:r w:rsidR="00D87B3B">
          <w:rPr>
            <w:sz w:val="24"/>
          </w:rPr>
          <w:t>deal with “</w:t>
        </w:r>
        <w:proofErr w:type="spellStart"/>
        <w:r w:rsidR="00D87B3B">
          <w:rPr>
            <w:sz w:val="24"/>
          </w:rPr>
          <w:t>datatypes</w:t>
        </w:r>
        <w:proofErr w:type="spellEnd"/>
        <w:r w:rsidR="00D87B3B">
          <w:rPr>
            <w:sz w:val="24"/>
          </w:rPr>
          <w:t>” that are actually complex structures.</w:t>
        </w:r>
      </w:ins>
      <w:ins w:id="232" w:author="Scott Oster" w:date="2010-03-10T12:30:00Z">
        <w:r w:rsidR="00222814">
          <w:rPr>
            <w:sz w:val="24"/>
          </w:rPr>
          <w:t xml:space="preserve">  This is briefly described here: </w:t>
        </w:r>
      </w:ins>
      <w:ins w:id="233" w:author="Scott Oster" w:date="2010-03-10T12:31:00Z">
        <w:r w:rsidR="002F50E5">
          <w:rPr>
            <w:sz w:val="24"/>
          </w:rPr>
          <w:fldChar w:fldCharType="begin"/>
        </w:r>
      </w:ins>
      <w:ins w:id="234" w:author="David Ervin" w:date="2010-03-10T14:26:00Z">
        <w:r w:rsidR="00F27C3F">
          <w:rPr>
            <w:sz w:val="24"/>
          </w:rPr>
          <w:instrText>HYPERLINK "https://cabig-kc.nci.nih.gov/CTMS/KC/index.php/CCTS_BRIDG_Architecture" \l "Implementation_of_ISO_Datatypes"</w:instrText>
        </w:r>
      </w:ins>
      <w:ins w:id="235" w:author="Scott Oster" w:date="2010-03-10T12:31:00Z">
        <w:del w:id="236" w:author="David Ervin" w:date="2010-03-10T14:26:00Z">
          <w:r w:rsidR="00222814" w:rsidDel="00F27C3F">
            <w:rPr>
              <w:sz w:val="24"/>
            </w:rPr>
            <w:delInstrText xml:space="preserve"> HYPERLINK "</w:delInstrText>
          </w:r>
          <w:r w:rsidR="00222814" w:rsidRPr="00222814" w:rsidDel="00F27C3F">
            <w:rPr>
              <w:sz w:val="24"/>
            </w:rPr>
            <w:delInstrText>https://cabig-kc.nci.nih.gov/CTMS/KC/index.php/CCTS_BRIDG_Architecture#Implementation_of_ISO_Datatypes</w:delInstrText>
          </w:r>
          <w:r w:rsidR="00222814" w:rsidDel="00F27C3F">
            <w:rPr>
              <w:sz w:val="24"/>
            </w:rPr>
            <w:delInstrText xml:space="preserve">" </w:delInstrText>
          </w:r>
        </w:del>
        <w:r w:rsidR="002F50E5">
          <w:rPr>
            <w:sz w:val="24"/>
          </w:rPr>
          <w:fldChar w:fldCharType="separate"/>
        </w:r>
        <w:r w:rsidR="00222814" w:rsidRPr="00F75759">
          <w:rPr>
            <w:rStyle w:val="Hyperlink"/>
            <w:sz w:val="24"/>
          </w:rPr>
          <w:t>https://cabig-kc.nci.nih.gov/CTMS/KC/index.php/CCTS_BRIDG_Architecture#Implementation_of_ISO_Datatypes</w:t>
        </w:r>
        <w:r w:rsidR="002F50E5">
          <w:rPr>
            <w:sz w:val="24"/>
          </w:rPr>
          <w:fldChar w:fldCharType="end"/>
        </w:r>
        <w:r w:rsidR="00222814">
          <w:rPr>
            <w:sz w:val="24"/>
          </w:rPr>
          <w:t xml:space="preserve"> as the notion of “</w:t>
        </w:r>
        <w:proofErr w:type="spellStart"/>
        <w:r w:rsidR="00222814">
          <w:rPr>
            <w:sz w:val="24"/>
          </w:rPr>
          <w:t>ComplexAttribute</w:t>
        </w:r>
      </w:ins>
      <w:proofErr w:type="spellEnd"/>
      <w:ins w:id="237" w:author="Scott Oster" w:date="2010-03-10T12:32:00Z">
        <w:r w:rsidR="00222814">
          <w:rPr>
            <w:sz w:val="24"/>
          </w:rPr>
          <w:t>.”</w:t>
        </w:r>
        <w:r w:rsidR="00B35FC1">
          <w:rPr>
            <w:sz w:val="24"/>
          </w:rPr>
          <w:t xml:space="preserve">  This extension could </w:t>
        </w:r>
      </w:ins>
      <w:ins w:id="238" w:author="Scott Oster" w:date="2010-03-10T12:40:00Z">
        <w:r w:rsidR="006F4E2A">
          <w:rPr>
            <w:sz w:val="24"/>
          </w:rPr>
          <w:t>be achieved via XML Schema extension (</w:t>
        </w:r>
        <w:proofErr w:type="spellStart"/>
        <w:r w:rsidR="006F4E2A">
          <w:rPr>
            <w:sz w:val="24"/>
          </w:rPr>
          <w:t>subsetting</w:t>
        </w:r>
        <w:proofErr w:type="spellEnd"/>
        <w:r w:rsidR="006F4E2A">
          <w:rPr>
            <w:sz w:val="24"/>
          </w:rPr>
          <w:t xml:space="preserve"> the language), </w:t>
        </w:r>
      </w:ins>
      <w:ins w:id="239" w:author="Scott Oster" w:date="2010-03-10T12:41:00Z">
        <w:r w:rsidR="006F4E2A">
          <w:rPr>
            <w:sz w:val="24"/>
          </w:rPr>
          <w:t>or more natively via the CQL2 extension capabilities (CQL2 is designed with extension in mind).</w:t>
        </w:r>
      </w:ins>
      <w:ins w:id="240" w:author="Scott Oster" w:date="2010-03-10T12:42:00Z">
        <w:r w:rsidR="006F4E2A">
          <w:rPr>
            <w:sz w:val="24"/>
          </w:rPr>
          <w:t xml:space="preserve">  In the former approach, a “standard” CQL query could be sent to the service, and processed normally as long as the query did not “touch” ISO21090 </w:t>
        </w:r>
        <w:proofErr w:type="spellStart"/>
        <w:r w:rsidR="006F4E2A">
          <w:rPr>
            <w:sz w:val="24"/>
          </w:rPr>
          <w:t>datatypes</w:t>
        </w:r>
        <w:proofErr w:type="spellEnd"/>
        <w:r w:rsidR="006F4E2A">
          <w:rPr>
            <w:sz w:val="24"/>
          </w:rPr>
          <w:t xml:space="preserve">, but </w:t>
        </w:r>
      </w:ins>
      <w:ins w:id="241" w:author="Scott Oster" w:date="2010-03-10T12:43:00Z">
        <w:r w:rsidR="006F4E2A">
          <w:rPr>
            <w:sz w:val="24"/>
          </w:rPr>
          <w:t>extended CQL queries could additionally be sent by</w:t>
        </w:r>
        <w:r w:rsidR="00197C0E">
          <w:rPr>
            <w:sz w:val="24"/>
          </w:rPr>
          <w:t xml:space="preserve"> custom clients, which the service would process appropriately</w:t>
        </w:r>
      </w:ins>
      <w:ins w:id="242" w:author="Scott Oster" w:date="2010-03-10T12:44:00Z">
        <w:r w:rsidR="00197C0E">
          <w:rPr>
            <w:sz w:val="24"/>
          </w:rPr>
          <w:t xml:space="preserve"> (XML Schema natively supports this concept of extension)</w:t>
        </w:r>
      </w:ins>
      <w:ins w:id="243" w:author="Scott Oster" w:date="2010-03-10T12:43:00Z">
        <w:r w:rsidR="00197C0E">
          <w:rPr>
            <w:sz w:val="24"/>
          </w:rPr>
          <w:t xml:space="preserve">.  This has the advantage of being somewhat backwards compatible, but requires </w:t>
        </w:r>
      </w:ins>
      <w:ins w:id="244" w:author="Scott Oster" w:date="2010-03-10T12:44:00Z">
        <w:r w:rsidR="00197C0E">
          <w:rPr>
            <w:sz w:val="24"/>
          </w:rPr>
          <w:t>“special knowledge” on the client to actually be able to make use of the extensions.</w:t>
        </w:r>
      </w:ins>
      <w:ins w:id="245" w:author="Scott Oster" w:date="2010-03-10T12:43:00Z">
        <w:r w:rsidR="006F4E2A">
          <w:rPr>
            <w:sz w:val="24"/>
          </w:rPr>
          <w:t xml:space="preserve"> </w:t>
        </w:r>
      </w:ins>
      <w:ins w:id="246" w:author="Scott Oster" w:date="2010-03-10T12:45:00Z">
        <w:r w:rsidR="00197C0E">
          <w:rPr>
            <w:sz w:val="24"/>
          </w:rPr>
          <w:t xml:space="preserve">  In the latter approach (CQL2), the use of extension is more explicitly supported by the language</w:t>
        </w:r>
      </w:ins>
      <w:ins w:id="247" w:author="Scott Oster" w:date="2010-03-10T12:46:00Z">
        <w:r w:rsidR="00197C0E">
          <w:rPr>
            <w:sz w:val="24"/>
          </w:rPr>
          <w:t xml:space="preserve"> and service infrastructure</w:t>
        </w:r>
      </w:ins>
      <w:ins w:id="248" w:author="Scott Oster" w:date="2010-03-10T12:45:00Z">
        <w:r w:rsidR="00197C0E">
          <w:rPr>
            <w:sz w:val="24"/>
          </w:rPr>
          <w:t xml:space="preserve">, and therefore </w:t>
        </w:r>
      </w:ins>
      <w:ins w:id="249" w:author="Scott Oster" w:date="2010-03-10T12:46:00Z">
        <w:r w:rsidR="00197C0E">
          <w:rPr>
            <w:sz w:val="24"/>
          </w:rPr>
          <w:t xml:space="preserve">is </w:t>
        </w:r>
      </w:ins>
      <w:ins w:id="250" w:author="Scott Oster" w:date="2010-03-10T12:48:00Z">
        <w:r w:rsidR="008D5CBB">
          <w:rPr>
            <w:sz w:val="24"/>
          </w:rPr>
          <w:t xml:space="preserve">programmatically </w:t>
        </w:r>
      </w:ins>
      <w:ins w:id="251" w:author="Scott Oster" w:date="2010-03-10T12:46:00Z">
        <w:r w:rsidR="00197C0E">
          <w:rPr>
            <w:sz w:val="24"/>
          </w:rPr>
          <w:t xml:space="preserve">discoverable by clients.  However, it still requires “special knowledge” on the client-side to know how to leverage </w:t>
        </w:r>
      </w:ins>
      <w:ins w:id="252" w:author="Scott Oster" w:date="2010-03-10T12:48:00Z">
        <w:r w:rsidR="008D5CBB">
          <w:rPr>
            <w:sz w:val="24"/>
          </w:rPr>
          <w:t>these</w:t>
        </w:r>
      </w:ins>
      <w:ins w:id="253" w:author="Scott Oster" w:date="2010-03-10T12:46:00Z">
        <w:r w:rsidR="00197C0E">
          <w:rPr>
            <w:sz w:val="24"/>
          </w:rPr>
          <w:t xml:space="preserve"> extension points (that </w:t>
        </w:r>
      </w:ins>
      <w:ins w:id="254" w:author="Scott Oster" w:date="2010-03-10T12:49:00Z">
        <w:r w:rsidR="008D5CBB">
          <w:rPr>
            <w:sz w:val="24"/>
          </w:rPr>
          <w:t xml:space="preserve">in this case </w:t>
        </w:r>
      </w:ins>
      <w:ins w:id="255" w:author="Scott Oster" w:date="2010-03-10T12:46:00Z">
        <w:r w:rsidR="00197C0E">
          <w:rPr>
            <w:sz w:val="24"/>
          </w:rPr>
          <w:t>are explicitly, instead of implicitly, defined).</w:t>
        </w:r>
      </w:ins>
    </w:p>
    <w:p w:rsidR="00036DF1" w:rsidRDefault="00036DF1" w:rsidP="00FA4DFF">
      <w:pPr>
        <w:numPr>
          <w:ins w:id="256" w:author="Scott Oster" w:date="2010-03-10T12:49:00Z"/>
        </w:numPr>
        <w:ind w:left="720"/>
        <w:rPr>
          <w:ins w:id="257" w:author="Scott Oster" w:date="2010-03-10T12:49:00Z"/>
        </w:rPr>
      </w:pPr>
    </w:p>
    <w:p w:rsidR="008D5CBB" w:rsidRDefault="008D5CBB" w:rsidP="008D5CBB">
      <w:pPr>
        <w:numPr>
          <w:ins w:id="258" w:author="Scott Oster" w:date="2010-03-10T12:49:00Z"/>
        </w:numPr>
        <w:ind w:left="720"/>
        <w:rPr>
          <w:ins w:id="259" w:author="Scott Oster" w:date="2010-03-10T12:51:00Z"/>
          <w:sz w:val="24"/>
        </w:rPr>
      </w:pPr>
      <w:ins w:id="260" w:author="Scott Oster" w:date="2010-03-10T12:49:00Z">
        <w:r>
          <w:rPr>
            <w:sz w:val="24"/>
          </w:rPr>
          <w:t>Approach 2: Modify the DomainModel presentation</w:t>
        </w:r>
      </w:ins>
    </w:p>
    <w:p w:rsidR="008D5CBB" w:rsidRDefault="008D5CBB" w:rsidP="00A4253F">
      <w:pPr>
        <w:numPr>
          <w:ins w:id="261" w:author="Scott Oster" w:date="2010-03-10T12:49:00Z"/>
        </w:numPr>
        <w:ind w:left="720"/>
        <w:rPr>
          <w:ins w:id="262" w:author="Scott Oster" w:date="2010-03-10T12:49:00Z"/>
          <w:sz w:val="24"/>
        </w:rPr>
      </w:pPr>
      <w:ins w:id="263" w:author="Scott Oster" w:date="2010-03-10T12:51:00Z">
        <w:r>
          <w:rPr>
            <w:sz w:val="24"/>
          </w:rPr>
          <w:t xml:space="preserve">The second approach is to convert the use of an ISO21090 </w:t>
        </w:r>
      </w:ins>
      <w:proofErr w:type="spellStart"/>
      <w:ins w:id="264" w:author="Scott Oster" w:date="2010-03-10T12:52:00Z">
        <w:r>
          <w:rPr>
            <w:sz w:val="24"/>
          </w:rPr>
          <w:t>datatype</w:t>
        </w:r>
        <w:proofErr w:type="spellEnd"/>
        <w:r>
          <w:rPr>
            <w:sz w:val="24"/>
          </w:rPr>
          <w:t xml:space="preserve"> as an UML Attribute </w:t>
        </w:r>
      </w:ins>
      <w:proofErr w:type="spellStart"/>
      <w:ins w:id="265" w:author="Scott Oster" w:date="2010-03-10T12:51:00Z">
        <w:r>
          <w:rPr>
            <w:sz w:val="24"/>
          </w:rPr>
          <w:t>datatype</w:t>
        </w:r>
        <w:proofErr w:type="spellEnd"/>
        <w:r>
          <w:rPr>
            <w:sz w:val="24"/>
          </w:rPr>
          <w:t xml:space="preserve"> into</w:t>
        </w:r>
      </w:ins>
      <w:ins w:id="266" w:author="Scott Oster" w:date="2010-03-10T12:52:00Z">
        <w:r>
          <w:rPr>
            <w:sz w:val="24"/>
          </w:rPr>
          <w:t xml:space="preserve"> a more “standard” UML Association to a UML Class when it is presented in the DomainModel metadata.  </w:t>
        </w:r>
      </w:ins>
      <w:ins w:id="267" w:author="Scott Oster" w:date="2010-03-10T12:53:00Z">
        <w:r>
          <w:rPr>
            <w:sz w:val="24"/>
          </w:rPr>
          <w:t xml:space="preserve">A </w:t>
        </w:r>
      </w:ins>
      <w:ins w:id="268" w:author="Scott Oster" w:date="2010-03-10T12:52:00Z">
        <w:r>
          <w:rPr>
            <w:sz w:val="24"/>
          </w:rPr>
          <w:t>CQL</w:t>
        </w:r>
      </w:ins>
      <w:ins w:id="269" w:author="Scott Oster" w:date="2010-03-10T12:54:00Z">
        <w:r>
          <w:rPr>
            <w:sz w:val="24"/>
          </w:rPr>
          <w:t xml:space="preserve"> query</w:t>
        </w:r>
      </w:ins>
      <w:ins w:id="270" w:author="Scott Oster" w:date="2010-03-10T12:52:00Z">
        <w:r>
          <w:rPr>
            <w:sz w:val="24"/>
          </w:rPr>
          <w:t xml:space="preserve"> is interpreted and validated</w:t>
        </w:r>
      </w:ins>
      <w:ins w:id="271" w:author="Scott Oster" w:date="2010-03-10T12:54:00Z">
        <w:r>
          <w:rPr>
            <w:sz w:val="24"/>
          </w:rPr>
          <w:t xml:space="preserve"> against the </w:t>
        </w:r>
      </w:ins>
      <w:ins w:id="272" w:author="Scott Oster" w:date="2010-03-10T12:55:00Z">
        <w:r w:rsidR="00A4253F">
          <w:rPr>
            <w:sz w:val="24"/>
          </w:rPr>
          <w:t xml:space="preserve">DomainModel metadata, which is effectively a representation of the UML model for the data exposed by the Data Service.  In this approach, the UML model described would be transformed such that all ISO </w:t>
        </w:r>
        <w:proofErr w:type="spellStart"/>
        <w:r w:rsidR="00A4253F">
          <w:rPr>
            <w:sz w:val="24"/>
          </w:rPr>
          <w:t>datatypes</w:t>
        </w:r>
        <w:proofErr w:type="spellEnd"/>
        <w:r w:rsidR="00A4253F">
          <w:rPr>
            <w:sz w:val="24"/>
          </w:rPr>
          <w:t xml:space="preserve"> were rewritten as Associations to other Classes.  The attribute name would be used as the </w:t>
        </w:r>
        <w:proofErr w:type="spellStart"/>
        <w:r w:rsidR="00A4253F">
          <w:rPr>
            <w:sz w:val="24"/>
          </w:rPr>
          <w:t>rolename</w:t>
        </w:r>
        <w:proofErr w:type="spellEnd"/>
        <w:r w:rsidR="00A4253F">
          <w:rPr>
            <w:sz w:val="24"/>
          </w:rPr>
          <w:t xml:space="preserve">, and the </w:t>
        </w:r>
      </w:ins>
      <w:proofErr w:type="spellStart"/>
      <w:ins w:id="273" w:author="Scott Oster" w:date="2010-03-10T12:57:00Z">
        <w:r w:rsidR="00A4253F">
          <w:rPr>
            <w:sz w:val="24"/>
          </w:rPr>
          <w:t>datatype</w:t>
        </w:r>
        <w:proofErr w:type="spellEnd"/>
        <w:r w:rsidR="00A4253F">
          <w:rPr>
            <w:sz w:val="24"/>
          </w:rPr>
          <w:t xml:space="preserve"> name would be used as the associated </w:t>
        </w:r>
        <w:proofErr w:type="spellStart"/>
        <w:r w:rsidR="00A4253F">
          <w:rPr>
            <w:sz w:val="24"/>
          </w:rPr>
          <w:t>Classname</w:t>
        </w:r>
        <w:proofErr w:type="spellEnd"/>
        <w:r w:rsidR="00A4253F">
          <w:rPr>
            <w:sz w:val="24"/>
          </w:rPr>
          <w:t xml:space="preserve">.  In some cases, where </w:t>
        </w:r>
        <w:proofErr w:type="spellStart"/>
        <w:r w:rsidR="00A4253F">
          <w:rPr>
            <w:sz w:val="24"/>
          </w:rPr>
          <w:t>datatypes</w:t>
        </w:r>
        <w:proofErr w:type="spellEnd"/>
        <w:r w:rsidR="00A4253F">
          <w:rPr>
            <w:sz w:val="24"/>
          </w:rPr>
          <w:t xml:space="preserve"> were localized differently within the same model, intermediary classes would need to be created.  For example, if A and B both leverage II, but localize it differently, an AII and BII </w:t>
        </w:r>
      </w:ins>
      <w:ins w:id="274" w:author="Scott Oster" w:date="2010-03-10T12:59:00Z">
        <w:r w:rsidR="00A4253F">
          <w:rPr>
            <w:sz w:val="24"/>
          </w:rPr>
          <w:t xml:space="preserve">“Class’ may need to be created in the DomainModel with A associated to AII and B associating to BII.  The processing of the CQL query would be largely unaffected by this, </w:t>
        </w:r>
      </w:ins>
      <w:ins w:id="275" w:author="David Ervin" w:date="2010-03-10T14:27:00Z">
        <w:r w:rsidR="00F27C3F">
          <w:rPr>
            <w:sz w:val="24"/>
          </w:rPr>
          <w:t>it</w:t>
        </w:r>
      </w:ins>
      <w:ins w:id="276" w:author="Scott Oster" w:date="2010-03-10T12:59:00Z">
        <w:del w:id="277" w:author="David Ervin" w:date="2010-03-10T14:27:00Z">
          <w:r w:rsidR="00A4253F" w:rsidDel="00F27C3F">
            <w:rPr>
              <w:sz w:val="24"/>
            </w:rPr>
            <w:delText>I</w:delText>
          </w:r>
        </w:del>
        <w:r w:rsidR="00A4253F">
          <w:rPr>
            <w:sz w:val="24"/>
          </w:rPr>
          <w:t xml:space="preserve"> would just need to understand the transformation algorithm used, and do the converse mapping when constructing the HQL query.  The main downside to this approach is that the conceptual model used to query the service is slightly different than the </w:t>
        </w:r>
      </w:ins>
      <w:ins w:id="278" w:author="Scott Oster" w:date="2010-03-10T13:00:00Z">
        <w:r w:rsidR="00A4253F">
          <w:rPr>
            <w:sz w:val="24"/>
          </w:rPr>
          <w:t>“true” model</w:t>
        </w:r>
      </w:ins>
      <w:ins w:id="279" w:author="Scott Oster" w:date="2010-03-10T13:01:00Z">
        <w:r w:rsidR="00A4253F">
          <w:rPr>
            <w:sz w:val="24"/>
          </w:rPr>
          <w:t>, which is more of an issue when integrating with an official registry in the semantic infrastructure</w:t>
        </w:r>
      </w:ins>
      <w:ins w:id="280" w:author="Scott Oster" w:date="2010-03-10T13:00:00Z">
        <w:r w:rsidR="00A4253F">
          <w:rPr>
            <w:sz w:val="24"/>
          </w:rPr>
          <w:t>.</w:t>
        </w:r>
      </w:ins>
      <w:ins w:id="281" w:author="Scott Oster" w:date="2010-03-10T13:01:00Z">
        <w:r w:rsidR="00A4253F">
          <w:rPr>
            <w:sz w:val="24"/>
          </w:rPr>
          <w:t xml:space="preserve">  If this approach is taken long term, the registry will need to use a similar transformation (or at least </w:t>
        </w:r>
      </w:ins>
      <w:ins w:id="282" w:author="Scott Oster" w:date="2010-03-10T13:02:00Z">
        <w:r w:rsidR="00A4253F">
          <w:rPr>
            <w:sz w:val="24"/>
          </w:rPr>
          <w:t>accommodate</w:t>
        </w:r>
      </w:ins>
      <w:ins w:id="283" w:author="Scott Oster" w:date="2010-03-10T13:01:00Z">
        <w:r w:rsidR="00A4253F">
          <w:rPr>
            <w:sz w:val="24"/>
          </w:rPr>
          <w:t xml:space="preserve"> </w:t>
        </w:r>
      </w:ins>
      <w:ins w:id="284" w:author="Scott Oster" w:date="2010-03-10T13:02:00Z">
        <w:r w:rsidR="00A4253F">
          <w:rPr>
            <w:sz w:val="24"/>
          </w:rPr>
          <w:t xml:space="preserve">it).  </w:t>
        </w:r>
      </w:ins>
      <w:ins w:id="285" w:author="Scott Oster" w:date="2010-03-10T12:50:00Z">
        <w:r>
          <w:rPr>
            <w:sz w:val="24"/>
          </w:rPr>
          <w:t>In this approach, the CQL language would not change, nor would any “special knowledge</w:t>
        </w:r>
      </w:ins>
      <w:ins w:id="286" w:author="Scott Oster" w:date="2010-03-10T12:51:00Z">
        <w:r>
          <w:rPr>
            <w:sz w:val="24"/>
          </w:rPr>
          <w:t>” be required on the client side to query a Data Servic</w:t>
        </w:r>
        <w:r w:rsidR="00A4253F">
          <w:rPr>
            <w:sz w:val="24"/>
          </w:rPr>
          <w:t xml:space="preserve">e leveraging ISO21090 </w:t>
        </w:r>
        <w:proofErr w:type="spellStart"/>
        <w:r w:rsidR="00A4253F">
          <w:rPr>
            <w:sz w:val="24"/>
          </w:rPr>
          <w:t>datatypes</w:t>
        </w:r>
        <w:proofErr w:type="spellEnd"/>
        <w:r w:rsidR="00A4253F">
          <w:rPr>
            <w:sz w:val="24"/>
          </w:rPr>
          <w:t xml:space="preserve">; the query could be constructed purely via DomainModel </w:t>
        </w:r>
        <w:proofErr w:type="gramStart"/>
        <w:r w:rsidR="00A4253F">
          <w:rPr>
            <w:sz w:val="24"/>
          </w:rPr>
          <w:t>introspection</w:t>
        </w:r>
        <w:proofErr w:type="gramEnd"/>
        <w:r w:rsidR="00A4253F">
          <w:rPr>
            <w:sz w:val="24"/>
          </w:rPr>
          <w:t xml:space="preserve"> as is the standard approach.</w:t>
        </w:r>
      </w:ins>
    </w:p>
    <w:p w:rsidR="008D5CBB" w:rsidRDefault="008D5CBB" w:rsidP="00FA4DFF">
      <w:pPr>
        <w:numPr>
          <w:ins w:id="287" w:author="Scott Oster" w:date="2010-03-10T11:58:00Z"/>
        </w:numPr>
        <w:ind w:left="720"/>
        <w:rPr>
          <w:ins w:id="288" w:author="Scott Oster" w:date="2010-03-10T11:58:00Z"/>
        </w:rPr>
      </w:pPr>
    </w:p>
    <w:p w:rsidR="00874047" w:rsidRPr="00956E2A" w:rsidRDefault="00874047" w:rsidP="00874047">
      <w:pPr>
        <w:numPr>
          <w:ins w:id="289" w:author="Scott Oster" w:date="2010-03-10T11:58:00Z"/>
        </w:numPr>
        <w:ind w:left="720"/>
        <w:jc w:val="both"/>
        <w:rPr>
          <w:ins w:id="290" w:author="Scott Oster" w:date="2010-03-10T11:58:00Z"/>
          <w:b/>
          <w:sz w:val="24"/>
          <w:szCs w:val="24"/>
        </w:rPr>
      </w:pPr>
      <w:ins w:id="291" w:author="Scott Oster" w:date="2010-03-10T11:58:00Z">
        <w:r>
          <w:rPr>
            <w:b/>
            <w:sz w:val="24"/>
            <w:szCs w:val="24"/>
          </w:rPr>
          <w:t>Key Personnel</w:t>
        </w:r>
        <w:r w:rsidRPr="00956E2A">
          <w:rPr>
            <w:b/>
            <w:sz w:val="24"/>
            <w:szCs w:val="24"/>
          </w:rPr>
          <w:t>:</w:t>
        </w:r>
      </w:ins>
    </w:p>
    <w:p w:rsidR="002F50E5" w:rsidRPr="002F50E5" w:rsidRDefault="00CB1543">
      <w:pPr>
        <w:pStyle w:val="ListParagraph"/>
        <w:numPr>
          <w:ilvl w:val="0"/>
          <w:numId w:val="27"/>
          <w:ins w:id="292" w:author="Scott Oster" w:date="2010-03-10T11:59:00Z"/>
        </w:numPr>
        <w:jc w:val="both"/>
        <w:rPr>
          <w:ins w:id="293" w:author="Scott Oster" w:date="2010-03-10T11:59:00Z"/>
          <w:sz w:val="24"/>
          <w:szCs w:val="24"/>
          <w:rPrChange w:id="294" w:author="Scott Oster" w:date="2010-03-10T11:59:00Z">
            <w:rPr>
              <w:ins w:id="295" w:author="Scott Oster" w:date="2010-03-10T11:59:00Z"/>
            </w:rPr>
          </w:rPrChange>
        </w:rPr>
        <w:pPrChange w:id="296" w:author="Scott Oster" w:date="2010-03-10T11:59:00Z">
          <w:pPr>
            <w:pStyle w:val="ListParagraph"/>
            <w:ind w:left="0"/>
            <w:jc w:val="both"/>
          </w:pPr>
        </w:pPrChange>
      </w:pPr>
      <w:ins w:id="297" w:author="Scott Oster" w:date="2010-03-10T11:59:00Z">
        <w:del w:id="298" w:author="David Ervin" w:date="2010-03-10T14:28:00Z">
          <w:r w:rsidDel="00F27C3F">
            <w:rPr>
              <w:sz w:val="24"/>
              <w:szCs w:val="24"/>
            </w:rPr>
            <w:delText>Dave</w:delText>
          </w:r>
        </w:del>
      </w:ins>
      <w:ins w:id="299" w:author="David Ervin" w:date="2010-03-10T14:28:00Z">
        <w:r w:rsidR="00F27C3F">
          <w:rPr>
            <w:sz w:val="24"/>
            <w:szCs w:val="24"/>
          </w:rPr>
          <w:t>David</w:t>
        </w:r>
      </w:ins>
      <w:ins w:id="300" w:author="Scott Oster" w:date="2010-03-10T11:59:00Z">
        <w:r>
          <w:rPr>
            <w:sz w:val="24"/>
            <w:szCs w:val="24"/>
          </w:rPr>
          <w:t xml:space="preserve"> Ervin</w:t>
        </w:r>
      </w:ins>
    </w:p>
    <w:p w:rsidR="00874047" w:rsidRPr="00C5005D" w:rsidRDefault="00874047" w:rsidP="00874047">
      <w:pPr>
        <w:pStyle w:val="ListParagraph"/>
        <w:numPr>
          <w:ilvl w:val="0"/>
          <w:numId w:val="27"/>
          <w:ins w:id="301" w:author="Scott Oster" w:date="2010-03-10T11:58:00Z"/>
        </w:numPr>
        <w:jc w:val="both"/>
        <w:rPr>
          <w:ins w:id="302" w:author="Scott Oster" w:date="2010-03-10T11:58:00Z"/>
          <w:sz w:val="24"/>
          <w:szCs w:val="24"/>
        </w:rPr>
      </w:pPr>
      <w:ins w:id="303" w:author="Scott Oster" w:date="2010-03-10T11:58:00Z">
        <w:r w:rsidRPr="00C5005D">
          <w:rPr>
            <w:sz w:val="24"/>
            <w:szCs w:val="24"/>
          </w:rPr>
          <w:t>Scott Oster</w:t>
        </w:r>
      </w:ins>
    </w:p>
    <w:p w:rsidR="00874047" w:rsidRPr="00C5005D" w:rsidRDefault="002F50E5" w:rsidP="00874047">
      <w:pPr>
        <w:pStyle w:val="ListParagraph"/>
        <w:numPr>
          <w:ilvl w:val="0"/>
          <w:numId w:val="27"/>
          <w:ins w:id="304" w:author="Scott Oster" w:date="2010-03-10T11:58:00Z"/>
        </w:numPr>
        <w:jc w:val="both"/>
        <w:rPr>
          <w:ins w:id="305" w:author="Scott Oster" w:date="2010-03-10T11:58:00Z"/>
          <w:sz w:val="24"/>
          <w:szCs w:val="24"/>
        </w:rPr>
      </w:pPr>
      <w:ins w:id="306" w:author="Scott Oster" w:date="2010-03-10T11:58:00Z">
        <w:r w:rsidRPr="00C5005D">
          <w:rPr>
            <w:sz w:val="24"/>
            <w:szCs w:val="24"/>
          </w:rPr>
          <w:fldChar w:fldCharType="begin"/>
        </w:r>
        <w:r w:rsidR="00874047" w:rsidRPr="00C5005D">
          <w:rPr>
            <w:sz w:val="24"/>
            <w:szCs w:val="24"/>
          </w:rPr>
          <w:instrText xml:space="preserve"> CONTACT _Con-3AC24A842C </w:instrText>
        </w:r>
        <w:r w:rsidRPr="00C5005D">
          <w:rPr>
            <w:sz w:val="24"/>
            <w:szCs w:val="24"/>
          </w:rPr>
          <w:fldChar w:fldCharType="separate"/>
        </w:r>
      </w:ins>
      <w:r w:rsidR="00874047" w:rsidRPr="00874047">
        <w:rPr>
          <w:noProof/>
          <w:sz w:val="24"/>
          <w:szCs w:val="24"/>
        </w:rPr>
        <w:t>Shannon Hastings</w:t>
      </w:r>
      <w:ins w:id="307" w:author="Scott Oster" w:date="2010-03-10T11:58:00Z">
        <w:r w:rsidRPr="00C5005D">
          <w:rPr>
            <w:sz w:val="24"/>
            <w:szCs w:val="24"/>
          </w:rPr>
          <w:fldChar w:fldCharType="end"/>
        </w:r>
      </w:ins>
    </w:p>
    <w:p w:rsidR="00874047" w:rsidRPr="008A3511" w:rsidRDefault="002F50E5" w:rsidP="00874047">
      <w:pPr>
        <w:pStyle w:val="ListParagraph"/>
        <w:numPr>
          <w:ilvl w:val="0"/>
          <w:numId w:val="27"/>
          <w:ins w:id="308" w:author="Scott Oster" w:date="2010-03-10T11:58:00Z"/>
        </w:numPr>
        <w:jc w:val="both"/>
        <w:rPr>
          <w:ins w:id="309" w:author="Scott Oster" w:date="2010-03-10T11:58:00Z"/>
          <w:sz w:val="24"/>
          <w:szCs w:val="24"/>
        </w:rPr>
      </w:pPr>
      <w:ins w:id="310" w:author="Scott Oster" w:date="2010-03-10T11:58:00Z">
        <w:r w:rsidRPr="00C5005D">
          <w:rPr>
            <w:sz w:val="24"/>
            <w:szCs w:val="24"/>
          </w:rPr>
          <w:fldChar w:fldCharType="begin"/>
        </w:r>
        <w:r w:rsidR="00874047" w:rsidRPr="00C5005D">
          <w:rPr>
            <w:sz w:val="24"/>
            <w:szCs w:val="24"/>
          </w:rPr>
          <w:instrText xml:space="preserve"> CONTACT _Con-3AC24A843B </w:instrText>
        </w:r>
        <w:r w:rsidRPr="00C5005D">
          <w:rPr>
            <w:sz w:val="24"/>
            <w:szCs w:val="24"/>
          </w:rPr>
          <w:fldChar w:fldCharType="separate"/>
        </w:r>
      </w:ins>
      <w:r w:rsidR="00874047" w:rsidRPr="00874047">
        <w:rPr>
          <w:noProof/>
          <w:sz w:val="24"/>
          <w:szCs w:val="24"/>
        </w:rPr>
        <w:t>Satish Patel</w:t>
      </w:r>
      <w:ins w:id="311" w:author="Scott Oster" w:date="2010-03-10T11:58:00Z">
        <w:r w:rsidRPr="00C5005D">
          <w:rPr>
            <w:sz w:val="24"/>
            <w:szCs w:val="24"/>
          </w:rPr>
          <w:fldChar w:fldCharType="end"/>
        </w:r>
      </w:ins>
    </w:p>
    <w:p w:rsidR="00874047" w:rsidRDefault="00874047" w:rsidP="00874047">
      <w:pPr>
        <w:numPr>
          <w:ins w:id="312" w:author="Scott Oster" w:date="2010-03-10T11:58:00Z"/>
        </w:numPr>
        <w:ind w:left="720"/>
        <w:jc w:val="both"/>
        <w:rPr>
          <w:ins w:id="313" w:author="Scott Oster" w:date="2010-03-10T11:58:00Z"/>
          <w:b/>
          <w:sz w:val="24"/>
          <w:szCs w:val="24"/>
        </w:rPr>
      </w:pPr>
    </w:p>
    <w:p w:rsidR="00874047" w:rsidRPr="00956E2A" w:rsidRDefault="00874047" w:rsidP="00874047">
      <w:pPr>
        <w:numPr>
          <w:ins w:id="314" w:author="Scott Oster" w:date="2010-03-10T11:58:00Z"/>
        </w:numPr>
        <w:ind w:left="720"/>
        <w:jc w:val="both"/>
        <w:rPr>
          <w:ins w:id="315" w:author="Scott Oster" w:date="2010-03-10T11:58:00Z"/>
          <w:b/>
          <w:sz w:val="24"/>
          <w:szCs w:val="24"/>
        </w:rPr>
      </w:pPr>
      <w:ins w:id="316" w:author="Scott Oster" w:date="2010-03-10T11:58:00Z">
        <w:r w:rsidRPr="00956E2A">
          <w:rPr>
            <w:b/>
            <w:sz w:val="24"/>
            <w:szCs w:val="24"/>
          </w:rPr>
          <w:t>Dependencies:</w:t>
        </w:r>
      </w:ins>
    </w:p>
    <w:p w:rsidR="00874047" w:rsidRDefault="00874047" w:rsidP="00874047">
      <w:pPr>
        <w:pStyle w:val="ListParagraph"/>
        <w:numPr>
          <w:ilvl w:val="0"/>
          <w:numId w:val="28"/>
          <w:ins w:id="317" w:author="Scott Oster" w:date="2010-03-10T11:58:00Z"/>
        </w:numPr>
        <w:jc w:val="both"/>
        <w:rPr>
          <w:ins w:id="318" w:author="Scott Oster" w:date="2010-03-10T11:58:00Z"/>
          <w:sz w:val="24"/>
          <w:szCs w:val="24"/>
        </w:rPr>
      </w:pPr>
      <w:ins w:id="319" w:author="Scott Oster" w:date="2010-03-10T11:58:00Z">
        <w:r w:rsidRPr="00956E2A">
          <w:rPr>
            <w:sz w:val="24"/>
            <w:szCs w:val="24"/>
          </w:rPr>
          <w:t>The ISO21090 Java Library developed above</w:t>
        </w:r>
      </w:ins>
    </w:p>
    <w:p w:rsidR="00874047" w:rsidRDefault="00874047" w:rsidP="00874047">
      <w:pPr>
        <w:pStyle w:val="ListParagraph"/>
        <w:numPr>
          <w:ilvl w:val="0"/>
          <w:numId w:val="28"/>
          <w:ins w:id="320" w:author="Scott Oster" w:date="2010-03-10T11:58:00Z"/>
        </w:numPr>
        <w:jc w:val="both"/>
        <w:rPr>
          <w:ins w:id="321" w:author="Scott Oster" w:date="2010-03-10T11:58:00Z"/>
          <w:sz w:val="24"/>
          <w:szCs w:val="24"/>
        </w:rPr>
      </w:pPr>
      <w:proofErr w:type="gramStart"/>
      <w:ins w:id="322" w:author="Scott Oster" w:date="2010-03-10T11:58:00Z">
        <w:r>
          <w:rPr>
            <w:sz w:val="24"/>
            <w:szCs w:val="24"/>
          </w:rPr>
          <w:t>caCORE</w:t>
        </w:r>
        <w:proofErr w:type="gramEnd"/>
        <w:r>
          <w:rPr>
            <w:sz w:val="24"/>
            <w:szCs w:val="24"/>
          </w:rPr>
          <w:t xml:space="preserve"> SDK Support</w:t>
        </w:r>
      </w:ins>
    </w:p>
    <w:p w:rsidR="00874047" w:rsidRDefault="00874047" w:rsidP="00874047">
      <w:pPr>
        <w:pStyle w:val="ListParagraph"/>
        <w:numPr>
          <w:ilvl w:val="0"/>
          <w:numId w:val="28"/>
          <w:ins w:id="323" w:author="Scott Oster" w:date="2010-03-10T11:58:00Z"/>
        </w:numPr>
        <w:jc w:val="both"/>
        <w:rPr>
          <w:ins w:id="324" w:author="Scott Oster" w:date="2010-03-10T11:58:00Z"/>
          <w:sz w:val="24"/>
          <w:szCs w:val="24"/>
        </w:rPr>
      </w:pPr>
      <w:ins w:id="325" w:author="Scott Oster" w:date="2010-03-10T11:58:00Z">
        <w:r>
          <w:rPr>
            <w:sz w:val="24"/>
            <w:szCs w:val="24"/>
          </w:rPr>
          <w:t>Introduce Support</w:t>
        </w:r>
      </w:ins>
    </w:p>
    <w:p w:rsidR="00874047" w:rsidRPr="00956E2A" w:rsidRDefault="00874047" w:rsidP="00874047">
      <w:pPr>
        <w:pStyle w:val="ListParagraph"/>
        <w:numPr>
          <w:ins w:id="326" w:author="Scott Oster" w:date="2010-03-10T11:58:00Z"/>
        </w:numPr>
        <w:ind w:left="1440"/>
        <w:jc w:val="both"/>
        <w:rPr>
          <w:ins w:id="327" w:author="Scott Oster" w:date="2010-03-10T11:58:00Z"/>
          <w:sz w:val="24"/>
          <w:szCs w:val="24"/>
        </w:rPr>
      </w:pPr>
    </w:p>
    <w:p w:rsidR="00874047" w:rsidRDefault="00874047" w:rsidP="00874047">
      <w:pPr>
        <w:numPr>
          <w:ins w:id="328" w:author="Scott Oster" w:date="2010-03-10T11:58:00Z"/>
        </w:numPr>
        <w:ind w:left="720"/>
        <w:jc w:val="both"/>
        <w:rPr>
          <w:ins w:id="329" w:author="Scott Oster" w:date="2010-03-10T11:58:00Z"/>
          <w:b/>
          <w:sz w:val="24"/>
          <w:szCs w:val="24"/>
        </w:rPr>
      </w:pPr>
      <w:ins w:id="330" w:author="Scott Oster" w:date="2010-03-10T11:58:00Z">
        <w:r w:rsidRPr="00F11313">
          <w:rPr>
            <w:b/>
            <w:sz w:val="24"/>
            <w:szCs w:val="24"/>
          </w:rPr>
          <w:t>Deployment Model:</w:t>
        </w:r>
      </w:ins>
    </w:p>
    <w:p w:rsidR="00874047" w:rsidRPr="00C71285" w:rsidRDefault="00874047" w:rsidP="00874047">
      <w:pPr>
        <w:numPr>
          <w:ins w:id="331" w:author="Scott Oster" w:date="2010-03-10T11:59:00Z"/>
        </w:numPr>
        <w:ind w:left="720"/>
        <w:jc w:val="both"/>
        <w:rPr>
          <w:ins w:id="332" w:author="Scott Oster" w:date="2010-03-10T11:59:00Z"/>
          <w:sz w:val="24"/>
          <w:szCs w:val="24"/>
        </w:rPr>
      </w:pPr>
      <w:commentRangeStart w:id="333"/>
      <w:ins w:id="334" w:author="Scott Oster" w:date="2010-03-10T11:59:00Z">
        <w:r w:rsidRPr="00C71285">
          <w:rPr>
            <w:sz w:val="24"/>
            <w:szCs w:val="24"/>
          </w:rPr>
          <w:t>The new extension will be provided for immediate consumption</w:t>
        </w:r>
        <w:r>
          <w:rPr>
            <w:sz w:val="24"/>
            <w:szCs w:val="24"/>
          </w:rPr>
          <w:t xml:space="preserve"> </w:t>
        </w:r>
        <w:r w:rsidRPr="00C71285">
          <w:rPr>
            <w:sz w:val="24"/>
            <w:szCs w:val="24"/>
          </w:rPr>
          <w:t>via the Introduce Software Update site,</w:t>
        </w:r>
        <w:r>
          <w:rPr>
            <w:sz w:val="24"/>
            <w:szCs w:val="24"/>
          </w:rPr>
          <w:t xml:space="preserve"> on the most recent release of caGrid (currently caGrid 1.3).</w:t>
        </w:r>
        <w:commentRangeEnd w:id="333"/>
        <w:r>
          <w:rPr>
            <w:rStyle w:val="CommentReference"/>
            <w:rFonts w:eastAsia="Arial Unicode MS"/>
            <w:vanish/>
          </w:rPr>
          <w:commentReference w:id="333"/>
        </w:r>
      </w:ins>
    </w:p>
    <w:p w:rsidR="00874047" w:rsidRDefault="00874047" w:rsidP="00874047">
      <w:pPr>
        <w:numPr>
          <w:ins w:id="335" w:author="Scott Oster" w:date="2010-03-10T11:59:00Z"/>
        </w:numPr>
        <w:rPr>
          <w:ins w:id="336" w:author="Scott Oster" w:date="2010-03-10T11:59:00Z"/>
        </w:rPr>
      </w:pPr>
    </w:p>
    <w:p w:rsidR="00874047" w:rsidRDefault="00874047" w:rsidP="00FA4DFF">
      <w:pPr>
        <w:numPr>
          <w:ins w:id="337" w:author="Scott Oster" w:date="2010-03-10T11:58:00Z"/>
        </w:numPr>
        <w:ind w:left="720"/>
        <w:rPr>
          <w:ins w:id="338" w:author="Scott Oster" w:date="2010-03-10T11:58:00Z"/>
        </w:rPr>
      </w:pPr>
    </w:p>
    <w:p w:rsidR="002F50E5" w:rsidRDefault="002F50E5" w:rsidP="002F50E5">
      <w:pPr>
        <w:numPr>
          <w:ins w:id="339" w:author="Scott Oster" w:date="2010-03-10T11:35:00Z"/>
        </w:numPr>
        <w:ind w:left="720"/>
        <w:rPr>
          <w:ins w:id="340" w:author="Scott Oster" w:date="2010-03-10T11:19:00Z"/>
        </w:rPr>
        <w:pPrChange w:id="341" w:author="Scott Oster" w:date="2010-03-10T11:19:00Z">
          <w:pPr>
            <w:pStyle w:val="Heading2"/>
          </w:pPr>
        </w:pPrChange>
      </w:pPr>
    </w:p>
    <w:p w:rsidR="00C5005D" w:rsidRPr="00FF4ED1" w:rsidRDefault="00626B46" w:rsidP="00FF4ED1">
      <w:pPr>
        <w:pStyle w:val="Heading2"/>
        <w:numPr>
          <w:numberingChange w:id="342" w:author="Scott Oster" w:date="2010-03-10T10:34:00Z" w:original="%1:6:0:.%2:5:0:"/>
        </w:numPr>
      </w:pPr>
      <w:r>
        <w:t>Service Development Process Documentation</w:t>
      </w:r>
      <w:r w:rsidR="00C5005D" w:rsidRPr="00FF4ED1">
        <w:t>:</w:t>
      </w:r>
      <w:bookmarkEnd w:id="124"/>
    </w:p>
    <w:p w:rsidR="008A3511" w:rsidRPr="008A3511" w:rsidRDefault="008A3511" w:rsidP="006E39D6">
      <w:pPr>
        <w:ind w:left="720"/>
        <w:jc w:val="both"/>
        <w:rPr>
          <w:sz w:val="24"/>
          <w:szCs w:val="24"/>
        </w:rPr>
      </w:pPr>
      <w:r w:rsidRPr="008A3511">
        <w:rPr>
          <w:sz w:val="24"/>
          <w:szCs w:val="24"/>
        </w:rPr>
        <w:t>The pr</w:t>
      </w:r>
      <w:r>
        <w:rPr>
          <w:sz w:val="24"/>
          <w:szCs w:val="24"/>
        </w:rPr>
        <w:t xml:space="preserve">ocess of developing a grid </w:t>
      </w:r>
      <w:ins w:id="343" w:author="Scott Oster" w:date="2010-03-10T10:55:00Z">
        <w:r w:rsidR="00C75438">
          <w:rPr>
            <w:sz w:val="24"/>
            <w:szCs w:val="24"/>
          </w:rPr>
          <w:t xml:space="preserve">data </w:t>
        </w:r>
      </w:ins>
      <w:r>
        <w:rPr>
          <w:sz w:val="24"/>
          <w:szCs w:val="24"/>
        </w:rPr>
        <w:t xml:space="preserve">service that leverages the </w:t>
      </w:r>
      <w:r w:rsidRPr="00956E2A">
        <w:rPr>
          <w:sz w:val="24"/>
          <w:szCs w:val="24"/>
        </w:rPr>
        <w:t>ISO21090</w:t>
      </w:r>
      <w:r>
        <w:rPr>
          <w:sz w:val="24"/>
          <w:szCs w:val="24"/>
        </w:rPr>
        <w:t xml:space="preserve"> in its operations, and queries the SDK, will be documented.  The documentation will describe how to use the SDK to create the generated system, create a new grid service in Introduce, add the </w:t>
      </w:r>
      <w:r w:rsidRPr="00956E2A">
        <w:rPr>
          <w:sz w:val="24"/>
          <w:szCs w:val="24"/>
        </w:rPr>
        <w:t>ISO21090</w:t>
      </w:r>
      <w:r>
        <w:rPr>
          <w:sz w:val="24"/>
          <w:szCs w:val="24"/>
        </w:rPr>
        <w:t xml:space="preserve"> data types to the service via the Introduce support, and create and implement grid service operations which pass these data types.  A step-by-step tutorial will be provided, as well as a reference implementation “example service.”  The tutorial and example service will provide reusable code snippets that demonstrate </w:t>
      </w:r>
      <w:r w:rsidR="00512916">
        <w:rPr>
          <w:sz w:val="24"/>
          <w:szCs w:val="24"/>
        </w:rPr>
        <w:t>service layer operations in the grid service interface implemented</w:t>
      </w:r>
      <w:r>
        <w:rPr>
          <w:sz w:val="24"/>
          <w:szCs w:val="24"/>
        </w:rPr>
        <w:t xml:space="preserve"> </w:t>
      </w:r>
      <w:r w:rsidR="00512916">
        <w:rPr>
          <w:sz w:val="24"/>
          <w:szCs w:val="24"/>
        </w:rPr>
        <w:t>via</w:t>
      </w:r>
      <w:r>
        <w:rPr>
          <w:sz w:val="24"/>
          <w:szCs w:val="24"/>
        </w:rPr>
        <w:t xml:space="preserve"> the SDK-generated</w:t>
      </w:r>
      <w:ins w:id="344" w:author="Scott Oster" w:date="2010-03-10T10:55:00Z">
        <w:r w:rsidR="00C75438">
          <w:rPr>
            <w:sz w:val="24"/>
            <w:szCs w:val="24"/>
          </w:rPr>
          <w:t xml:space="preserve"> </w:t>
        </w:r>
      </w:ins>
      <w:del w:id="345" w:author="Scott Oster" w:date="2010-03-10T10:55:00Z">
        <w:r w:rsidDel="00C75438">
          <w:rPr>
            <w:sz w:val="24"/>
            <w:szCs w:val="24"/>
          </w:rPr>
          <w:delText xml:space="preserve"> QBE </w:delText>
        </w:r>
      </w:del>
      <w:r>
        <w:rPr>
          <w:sz w:val="24"/>
          <w:szCs w:val="24"/>
        </w:rPr>
        <w:t>APIs</w:t>
      </w:r>
      <w:r w:rsidR="00512916">
        <w:rPr>
          <w:sz w:val="24"/>
          <w:szCs w:val="24"/>
        </w:rPr>
        <w:t>.</w:t>
      </w:r>
      <w:r w:rsidR="00137353">
        <w:rPr>
          <w:sz w:val="24"/>
          <w:szCs w:val="24"/>
        </w:rPr>
        <w:t xml:space="preserve">  It is expected this process will be refined over time, and will drive the requirements for later iterations of the infrastructure support</w:t>
      </w:r>
      <w:ins w:id="346" w:author="Scott Oster" w:date="2010-03-10T10:55:00Z">
        <w:r w:rsidR="00C75438">
          <w:rPr>
            <w:sz w:val="24"/>
            <w:szCs w:val="24"/>
          </w:rPr>
          <w:t>.</w:t>
        </w:r>
      </w:ins>
      <w:del w:id="347" w:author="Scott Oster" w:date="2010-03-10T10:55:00Z">
        <w:r w:rsidR="00DB2A62" w:rsidDel="00C75438">
          <w:rPr>
            <w:sz w:val="24"/>
            <w:szCs w:val="24"/>
          </w:rPr>
          <w:delText xml:space="preserve"> (akin to the current caGrid tooling for creating Data Services)</w:delText>
        </w:r>
        <w:r w:rsidR="00137353" w:rsidDel="00C75438">
          <w:rPr>
            <w:sz w:val="24"/>
            <w:szCs w:val="24"/>
          </w:rPr>
          <w:delText>.</w:delText>
        </w:r>
      </w:del>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Pr>
          <w:b/>
          <w:sz w:val="24"/>
          <w:szCs w:val="24"/>
        </w:rPr>
        <w:t>Key Personnel</w:t>
      </w:r>
      <w:r w:rsidRPr="00956E2A">
        <w:rPr>
          <w:b/>
          <w:sz w:val="24"/>
          <w:szCs w:val="24"/>
        </w:rPr>
        <w:t>:</w:t>
      </w:r>
    </w:p>
    <w:p w:rsidR="00626B46" w:rsidRPr="00C5005D" w:rsidRDefault="00626B46" w:rsidP="00626B46">
      <w:pPr>
        <w:pStyle w:val="ListParagraph"/>
        <w:numPr>
          <w:ilvl w:val="0"/>
          <w:numId w:val="27"/>
          <w:numberingChange w:id="348" w:author="Scott Oster" w:date="2010-03-10T10:34:00Z" w:original=""/>
        </w:numPr>
        <w:jc w:val="both"/>
        <w:rPr>
          <w:sz w:val="24"/>
          <w:szCs w:val="24"/>
        </w:rPr>
      </w:pPr>
      <w:r w:rsidRPr="00C5005D">
        <w:rPr>
          <w:sz w:val="24"/>
          <w:szCs w:val="24"/>
        </w:rPr>
        <w:t>Scott Oster</w:t>
      </w:r>
    </w:p>
    <w:p w:rsidR="00626B46" w:rsidRPr="00C5005D" w:rsidRDefault="002F50E5" w:rsidP="00626B46">
      <w:pPr>
        <w:pStyle w:val="ListParagraph"/>
        <w:numPr>
          <w:ilvl w:val="0"/>
          <w:numId w:val="27"/>
          <w:numberingChange w:id="349" w:author="Scott Oster" w:date="2010-03-10T10:34:00Z" w:original=""/>
        </w:numPr>
        <w:jc w:val="both"/>
        <w:rPr>
          <w:sz w:val="24"/>
          <w:szCs w:val="24"/>
        </w:rPr>
      </w:pPr>
      <w:r w:rsidRPr="00C5005D">
        <w:rPr>
          <w:sz w:val="24"/>
          <w:szCs w:val="24"/>
        </w:rPr>
        <w:fldChar w:fldCharType="begin"/>
      </w:r>
      <w:r w:rsidR="00626B46" w:rsidRPr="00C5005D">
        <w:rPr>
          <w:sz w:val="24"/>
          <w:szCs w:val="24"/>
        </w:rPr>
        <w:instrText xml:space="preserve"> CONTACT _Con-3AC24A842C </w:instrText>
      </w:r>
      <w:r w:rsidRPr="00C5005D">
        <w:rPr>
          <w:sz w:val="24"/>
          <w:szCs w:val="24"/>
        </w:rPr>
        <w:fldChar w:fldCharType="separate"/>
      </w:r>
      <w:r w:rsidR="00626B46" w:rsidRPr="00626B46">
        <w:rPr>
          <w:noProof/>
          <w:sz w:val="24"/>
          <w:szCs w:val="24"/>
        </w:rPr>
        <w:t>Shannon Hastings</w:t>
      </w:r>
      <w:r w:rsidRPr="00C5005D">
        <w:rPr>
          <w:sz w:val="24"/>
          <w:szCs w:val="24"/>
        </w:rPr>
        <w:fldChar w:fldCharType="end"/>
      </w:r>
    </w:p>
    <w:p w:rsidR="00626B46" w:rsidRDefault="00626B46" w:rsidP="00626B46">
      <w:pPr>
        <w:pStyle w:val="ListParagraph"/>
        <w:numPr>
          <w:ilvl w:val="0"/>
          <w:numId w:val="27"/>
          <w:numberingChange w:id="350" w:author="Scott Oster" w:date="2010-03-10T10:34:00Z" w:original=""/>
        </w:numPr>
        <w:jc w:val="both"/>
        <w:rPr>
          <w:sz w:val="24"/>
          <w:szCs w:val="24"/>
        </w:rPr>
      </w:pPr>
      <w:r w:rsidRPr="00C5005D">
        <w:rPr>
          <w:sz w:val="24"/>
          <w:szCs w:val="24"/>
        </w:rPr>
        <w:t>Steve Langella</w:t>
      </w:r>
    </w:p>
    <w:p w:rsidR="00C75438" w:rsidRPr="00C5005D" w:rsidRDefault="00C75438" w:rsidP="00626B46">
      <w:pPr>
        <w:pStyle w:val="ListParagraph"/>
        <w:numPr>
          <w:ilvl w:val="0"/>
          <w:numId w:val="27"/>
          <w:ins w:id="351" w:author="Scott Oster" w:date="2010-03-10T10:55:00Z"/>
        </w:numPr>
        <w:jc w:val="both"/>
        <w:rPr>
          <w:ins w:id="352" w:author="Scott Oster" w:date="2010-03-10T10:55:00Z"/>
          <w:sz w:val="24"/>
          <w:szCs w:val="24"/>
        </w:rPr>
      </w:pPr>
      <w:ins w:id="353" w:author="Scott Oster" w:date="2010-03-10T10:55:00Z">
        <w:del w:id="354" w:author="David Ervin" w:date="2010-03-10T14:28:00Z">
          <w:r w:rsidDel="00F27C3F">
            <w:rPr>
              <w:sz w:val="24"/>
              <w:szCs w:val="24"/>
            </w:rPr>
            <w:delText>Dave</w:delText>
          </w:r>
        </w:del>
      </w:ins>
      <w:ins w:id="355" w:author="David Ervin" w:date="2010-03-10T14:28:00Z">
        <w:r w:rsidR="00F27C3F">
          <w:rPr>
            <w:sz w:val="24"/>
            <w:szCs w:val="24"/>
          </w:rPr>
          <w:t>David</w:t>
        </w:r>
      </w:ins>
      <w:ins w:id="356" w:author="Scott Oster" w:date="2010-03-10T10:55:00Z">
        <w:r>
          <w:rPr>
            <w:sz w:val="24"/>
            <w:szCs w:val="24"/>
          </w:rPr>
          <w:t xml:space="preserve"> Ervin</w:t>
        </w:r>
      </w:ins>
    </w:p>
    <w:p w:rsidR="006E39D6" w:rsidRPr="008A3511" w:rsidRDefault="002F50E5" w:rsidP="008A3511">
      <w:pPr>
        <w:pStyle w:val="ListParagraph"/>
        <w:numPr>
          <w:ilvl w:val="0"/>
          <w:numId w:val="27"/>
          <w:numberingChange w:id="357" w:author="Scott Oster" w:date="2010-03-10T10:34:00Z" w:original=""/>
        </w:numPr>
        <w:jc w:val="both"/>
        <w:rPr>
          <w:sz w:val="24"/>
          <w:szCs w:val="24"/>
        </w:rPr>
      </w:pPr>
      <w:r w:rsidRPr="00C5005D">
        <w:rPr>
          <w:sz w:val="24"/>
          <w:szCs w:val="24"/>
        </w:rPr>
        <w:fldChar w:fldCharType="begin"/>
      </w:r>
      <w:r w:rsidR="00626B46" w:rsidRPr="00C5005D">
        <w:rPr>
          <w:sz w:val="24"/>
          <w:szCs w:val="24"/>
        </w:rPr>
        <w:instrText xml:space="preserve"> CONTACT _Con-3AC24A843B </w:instrText>
      </w:r>
      <w:r w:rsidRPr="00C5005D">
        <w:rPr>
          <w:sz w:val="24"/>
          <w:szCs w:val="24"/>
        </w:rPr>
        <w:fldChar w:fldCharType="separate"/>
      </w:r>
      <w:r w:rsidR="00626B46" w:rsidRPr="00626B46">
        <w:rPr>
          <w:noProof/>
          <w:sz w:val="24"/>
          <w:szCs w:val="24"/>
        </w:rPr>
        <w:t>Satish Patel</w:t>
      </w:r>
      <w:r w:rsidRPr="00C5005D">
        <w:rPr>
          <w:sz w:val="24"/>
          <w:szCs w:val="24"/>
        </w:rPr>
        <w:fldChar w:fldCharType="end"/>
      </w:r>
    </w:p>
    <w:p w:rsidR="006E39D6" w:rsidRDefault="006E39D6" w:rsidP="006E39D6">
      <w:pPr>
        <w:ind w:left="720"/>
        <w:jc w:val="both"/>
        <w:rPr>
          <w:b/>
          <w:sz w:val="24"/>
          <w:szCs w:val="24"/>
        </w:rPr>
      </w:pPr>
    </w:p>
    <w:p w:rsidR="006E39D6" w:rsidRPr="00956E2A" w:rsidRDefault="006E39D6" w:rsidP="006E39D6">
      <w:pPr>
        <w:ind w:left="720"/>
        <w:jc w:val="both"/>
        <w:rPr>
          <w:b/>
          <w:sz w:val="24"/>
          <w:szCs w:val="24"/>
        </w:rPr>
      </w:pPr>
      <w:r w:rsidRPr="00956E2A">
        <w:rPr>
          <w:b/>
          <w:sz w:val="24"/>
          <w:szCs w:val="24"/>
        </w:rPr>
        <w:t>Dependencies:</w:t>
      </w:r>
    </w:p>
    <w:p w:rsidR="00311280" w:rsidRDefault="006E39D6" w:rsidP="006E39D6">
      <w:pPr>
        <w:pStyle w:val="ListParagraph"/>
        <w:numPr>
          <w:ilvl w:val="0"/>
          <w:numId w:val="28"/>
          <w:numberingChange w:id="358" w:author="Scott Oster" w:date="2010-03-10T10:34:00Z" w:original=""/>
        </w:numPr>
        <w:jc w:val="both"/>
        <w:rPr>
          <w:sz w:val="24"/>
          <w:szCs w:val="24"/>
        </w:rPr>
      </w:pPr>
      <w:r w:rsidRPr="00956E2A">
        <w:rPr>
          <w:sz w:val="24"/>
          <w:szCs w:val="24"/>
        </w:rPr>
        <w:t>The ISO21090 Java Library developed above</w:t>
      </w:r>
    </w:p>
    <w:p w:rsidR="008A3511" w:rsidRDefault="006E39D6" w:rsidP="006E39D6">
      <w:pPr>
        <w:pStyle w:val="ListParagraph"/>
        <w:numPr>
          <w:ilvl w:val="0"/>
          <w:numId w:val="28"/>
          <w:numberingChange w:id="359" w:author="Scott Oster" w:date="2010-03-10T10:34:00Z" w:original=""/>
        </w:numPr>
        <w:jc w:val="both"/>
        <w:rPr>
          <w:sz w:val="24"/>
          <w:szCs w:val="24"/>
        </w:rPr>
      </w:pPr>
      <w:proofErr w:type="gramStart"/>
      <w:r>
        <w:rPr>
          <w:sz w:val="24"/>
          <w:szCs w:val="24"/>
        </w:rPr>
        <w:t>caCORE</w:t>
      </w:r>
      <w:proofErr w:type="gramEnd"/>
      <w:r>
        <w:rPr>
          <w:sz w:val="24"/>
          <w:szCs w:val="24"/>
        </w:rPr>
        <w:t xml:space="preserve"> SDK</w:t>
      </w:r>
      <w:r w:rsidR="008A3511">
        <w:rPr>
          <w:sz w:val="24"/>
          <w:szCs w:val="24"/>
        </w:rPr>
        <w:t xml:space="preserve"> Support</w:t>
      </w:r>
    </w:p>
    <w:p w:rsidR="006E39D6" w:rsidRDefault="008A3511" w:rsidP="006E39D6">
      <w:pPr>
        <w:pStyle w:val="ListParagraph"/>
        <w:numPr>
          <w:ilvl w:val="0"/>
          <w:numId w:val="28"/>
          <w:numberingChange w:id="360" w:author="Scott Oster" w:date="2010-03-10T10:34:00Z" w:original=""/>
        </w:numPr>
        <w:jc w:val="both"/>
        <w:rPr>
          <w:sz w:val="24"/>
          <w:szCs w:val="24"/>
        </w:rPr>
      </w:pPr>
      <w:r>
        <w:rPr>
          <w:sz w:val="24"/>
          <w:szCs w:val="24"/>
        </w:rPr>
        <w:t>Introduce Support</w:t>
      </w:r>
    </w:p>
    <w:p w:rsidR="00C75438" w:rsidRDefault="00C75438" w:rsidP="006E39D6">
      <w:pPr>
        <w:pStyle w:val="ListParagraph"/>
        <w:numPr>
          <w:ilvl w:val="0"/>
          <w:numId w:val="28"/>
          <w:ins w:id="361" w:author="Scott Oster" w:date="2010-03-10T10:55:00Z"/>
        </w:numPr>
        <w:jc w:val="both"/>
        <w:rPr>
          <w:ins w:id="362" w:author="Scott Oster" w:date="2010-03-10T10:55:00Z"/>
          <w:sz w:val="24"/>
          <w:szCs w:val="24"/>
        </w:rPr>
      </w:pPr>
      <w:ins w:id="363" w:author="Scott Oster" w:date="2010-03-10T10:55:00Z">
        <w:r>
          <w:rPr>
            <w:sz w:val="24"/>
            <w:szCs w:val="24"/>
          </w:rPr>
          <w:t>Introduce Data Service Support</w:t>
        </w:r>
      </w:ins>
    </w:p>
    <w:p w:rsidR="006E39D6" w:rsidRPr="00956E2A" w:rsidRDefault="006E39D6" w:rsidP="006E39D6">
      <w:pPr>
        <w:pStyle w:val="ListParagraph"/>
        <w:ind w:left="1440"/>
        <w:jc w:val="both"/>
        <w:rPr>
          <w:sz w:val="24"/>
          <w:szCs w:val="24"/>
        </w:rPr>
      </w:pPr>
    </w:p>
    <w:p w:rsidR="008A3511" w:rsidRDefault="006E39D6" w:rsidP="006E39D6">
      <w:pPr>
        <w:ind w:left="720"/>
        <w:jc w:val="both"/>
        <w:rPr>
          <w:b/>
          <w:sz w:val="24"/>
          <w:szCs w:val="24"/>
        </w:rPr>
      </w:pPr>
      <w:r w:rsidRPr="00F11313">
        <w:rPr>
          <w:b/>
          <w:sz w:val="24"/>
          <w:szCs w:val="24"/>
        </w:rPr>
        <w:t>Deployment Model:</w:t>
      </w:r>
    </w:p>
    <w:p w:rsidR="006E39D6" w:rsidRPr="008A3511" w:rsidRDefault="008A3511" w:rsidP="006E39D6">
      <w:pPr>
        <w:ind w:left="720"/>
        <w:jc w:val="both"/>
        <w:rPr>
          <w:sz w:val="24"/>
          <w:szCs w:val="24"/>
        </w:rPr>
      </w:pPr>
      <w:r>
        <w:rPr>
          <w:sz w:val="24"/>
          <w:szCs w:val="24"/>
        </w:rPr>
        <w:t>A tutorial will be available on the caGrid website, with a downloadable “solution service.”</w:t>
      </w:r>
    </w:p>
    <w:p w:rsidR="006E39D6" w:rsidRDefault="006E39D6" w:rsidP="00C5005D">
      <w:pPr>
        <w:tabs>
          <w:tab w:val="left" w:pos="1360"/>
        </w:tabs>
      </w:pPr>
    </w:p>
    <w:p w:rsidR="00DB2D25" w:rsidRPr="00DB2D25" w:rsidRDefault="00DB2D25" w:rsidP="005E1C85">
      <w:pPr>
        <w:rPr>
          <w:sz w:val="24"/>
          <w:szCs w:val="24"/>
        </w:rPr>
      </w:pPr>
    </w:p>
    <w:p w:rsidR="00964745" w:rsidRDefault="00964745" w:rsidP="00BF0CE1">
      <w:pPr>
        <w:pStyle w:val="Heading1"/>
        <w:numPr>
          <w:numberingChange w:id="364" w:author="Scott Oster" w:date="2010-03-10T10:34:00Z" w:original="%1:7:0:."/>
        </w:numPr>
      </w:pPr>
      <w:bookmarkStart w:id="365" w:name="_Toc255409192"/>
      <w:r>
        <w:t>Release Non-Functional Requirements</w:t>
      </w:r>
      <w:bookmarkEnd w:id="365"/>
    </w:p>
    <w:p w:rsidR="003D22A0" w:rsidRPr="003D22A0" w:rsidRDefault="003D22A0" w:rsidP="003D22A0"/>
    <w:p w:rsidR="00B5079E" w:rsidRDefault="00B5079E" w:rsidP="00715920">
      <w:pPr>
        <w:numPr>
          <w:ilvl w:val="0"/>
          <w:numId w:val="13"/>
          <w:numberingChange w:id="366" w:author="Scott Oster" w:date="2010-03-10T10:34:00Z" w:original="%1:1:0:."/>
        </w:numPr>
        <w:rPr>
          <w:b/>
          <w:sz w:val="24"/>
          <w:szCs w:val="24"/>
        </w:rPr>
      </w:pPr>
      <w:r>
        <w:rPr>
          <w:b/>
          <w:sz w:val="24"/>
          <w:szCs w:val="24"/>
        </w:rPr>
        <w:t>Open Source</w:t>
      </w:r>
    </w:p>
    <w:p w:rsidR="00F945B8" w:rsidRPr="00F945B8" w:rsidRDefault="00F945B8" w:rsidP="00F945B8">
      <w:pPr>
        <w:ind w:left="1080"/>
        <w:jc w:val="both"/>
        <w:rPr>
          <w:sz w:val="24"/>
          <w:szCs w:val="24"/>
        </w:rPr>
      </w:pPr>
      <w:r w:rsidRPr="00F945B8">
        <w:rPr>
          <w:sz w:val="24"/>
          <w:szCs w:val="24"/>
        </w:rPr>
        <w:t xml:space="preserve">The </w:t>
      </w:r>
      <w:r w:rsidR="003A23C1">
        <w:rPr>
          <w:sz w:val="24"/>
          <w:szCs w:val="24"/>
        </w:rPr>
        <w:t>product w</w:t>
      </w:r>
      <w:r w:rsidR="00D25A77">
        <w:rPr>
          <w:sz w:val="24"/>
          <w:szCs w:val="24"/>
        </w:rPr>
        <w:t xml:space="preserve">ill </w:t>
      </w:r>
      <w:r w:rsidR="00E64B80">
        <w:rPr>
          <w:sz w:val="24"/>
          <w:szCs w:val="24"/>
        </w:rPr>
        <w:t xml:space="preserve">continue to </w:t>
      </w:r>
      <w:r w:rsidR="00D25A77">
        <w:rPr>
          <w:sz w:val="24"/>
          <w:szCs w:val="24"/>
        </w:rPr>
        <w:t>use</w:t>
      </w:r>
      <w:r>
        <w:rPr>
          <w:sz w:val="24"/>
          <w:szCs w:val="24"/>
        </w:rPr>
        <w:t xml:space="preserve"> open source tools and technologies. If an appropriate open source software or tool is not available then prior approval from the product manager will be required before using the tool.</w:t>
      </w:r>
    </w:p>
    <w:p w:rsidR="00F945B8" w:rsidRDefault="00F945B8" w:rsidP="00F945B8">
      <w:pPr>
        <w:ind w:left="1080"/>
        <w:rPr>
          <w:b/>
          <w:sz w:val="24"/>
          <w:szCs w:val="24"/>
        </w:rPr>
      </w:pPr>
    </w:p>
    <w:p w:rsidR="00B5079E" w:rsidRDefault="007462CE" w:rsidP="00715920">
      <w:pPr>
        <w:numPr>
          <w:ilvl w:val="0"/>
          <w:numId w:val="13"/>
          <w:numberingChange w:id="367" w:author="Scott Oster" w:date="2010-03-10T10:34:00Z" w:original="%1:2:0:."/>
        </w:numPr>
        <w:rPr>
          <w:b/>
          <w:sz w:val="24"/>
          <w:szCs w:val="24"/>
        </w:rPr>
      </w:pPr>
      <w:r>
        <w:rPr>
          <w:b/>
          <w:sz w:val="24"/>
          <w:szCs w:val="24"/>
        </w:rPr>
        <w:t>Technology Stack</w:t>
      </w:r>
      <w:r w:rsidR="00B5079E">
        <w:rPr>
          <w:b/>
          <w:sz w:val="24"/>
          <w:szCs w:val="24"/>
        </w:rPr>
        <w:t xml:space="preserve"> compatibility</w:t>
      </w:r>
    </w:p>
    <w:p w:rsidR="00F945B8" w:rsidRDefault="00F945B8" w:rsidP="003A23C1">
      <w:pPr>
        <w:ind w:left="1080"/>
        <w:jc w:val="both"/>
        <w:rPr>
          <w:sz w:val="24"/>
          <w:szCs w:val="24"/>
        </w:rPr>
      </w:pPr>
      <w:r w:rsidRPr="00F945B8">
        <w:rPr>
          <w:sz w:val="24"/>
          <w:szCs w:val="24"/>
        </w:rPr>
        <w:t xml:space="preserve">The </w:t>
      </w:r>
      <w:r w:rsidR="003A23C1">
        <w:rPr>
          <w:sz w:val="24"/>
          <w:szCs w:val="24"/>
        </w:rPr>
        <w:t>products</w:t>
      </w:r>
      <w:r>
        <w:rPr>
          <w:sz w:val="24"/>
          <w:szCs w:val="24"/>
        </w:rPr>
        <w:t xml:space="preserve"> </w:t>
      </w:r>
      <w:r w:rsidR="00225BE3">
        <w:rPr>
          <w:sz w:val="24"/>
          <w:szCs w:val="24"/>
        </w:rPr>
        <w:t xml:space="preserve">will </w:t>
      </w:r>
      <w:r w:rsidR="00E64B80">
        <w:rPr>
          <w:sz w:val="24"/>
          <w:szCs w:val="24"/>
        </w:rPr>
        <w:t xml:space="preserve">continue to </w:t>
      </w:r>
      <w:r w:rsidR="00225BE3">
        <w:rPr>
          <w:sz w:val="24"/>
          <w:szCs w:val="24"/>
        </w:rPr>
        <w:t>adhere to</w:t>
      </w:r>
      <w:r>
        <w:rPr>
          <w:sz w:val="24"/>
          <w:szCs w:val="24"/>
        </w:rPr>
        <w:t xml:space="preserve"> the </w:t>
      </w:r>
      <w:r w:rsidR="005A42D6">
        <w:rPr>
          <w:sz w:val="24"/>
          <w:szCs w:val="24"/>
        </w:rPr>
        <w:t>CBIIT</w:t>
      </w:r>
      <w:r>
        <w:rPr>
          <w:sz w:val="24"/>
          <w:szCs w:val="24"/>
        </w:rPr>
        <w:t xml:space="preserve"> technology stack </w:t>
      </w:r>
      <w:r w:rsidR="00225BE3">
        <w:rPr>
          <w:sz w:val="24"/>
          <w:szCs w:val="24"/>
        </w:rPr>
        <w:t>when</w:t>
      </w:r>
      <w:r>
        <w:rPr>
          <w:sz w:val="24"/>
          <w:szCs w:val="24"/>
        </w:rPr>
        <w:t xml:space="preserve"> choosing the versions of the tools </w:t>
      </w:r>
      <w:r w:rsidR="00FA3734">
        <w:rPr>
          <w:sz w:val="24"/>
          <w:szCs w:val="24"/>
        </w:rPr>
        <w:t>it’s</w:t>
      </w:r>
      <w:r>
        <w:rPr>
          <w:sz w:val="24"/>
          <w:szCs w:val="24"/>
        </w:rPr>
        <w:t xml:space="preserve"> using. </w:t>
      </w:r>
      <w:r w:rsidR="00A730DB">
        <w:rPr>
          <w:sz w:val="24"/>
          <w:szCs w:val="24"/>
        </w:rPr>
        <w:t xml:space="preserve">Any deviation from the </w:t>
      </w:r>
      <w:r w:rsidR="00225BE3">
        <w:rPr>
          <w:sz w:val="24"/>
          <w:szCs w:val="24"/>
        </w:rPr>
        <w:t xml:space="preserve">technology </w:t>
      </w:r>
      <w:r w:rsidR="007462CE">
        <w:rPr>
          <w:sz w:val="24"/>
          <w:szCs w:val="24"/>
        </w:rPr>
        <w:t xml:space="preserve">stack </w:t>
      </w:r>
      <w:r w:rsidR="00225BE3">
        <w:rPr>
          <w:sz w:val="24"/>
          <w:szCs w:val="24"/>
        </w:rPr>
        <w:t xml:space="preserve">will </w:t>
      </w:r>
      <w:r w:rsidR="007462CE">
        <w:rPr>
          <w:sz w:val="24"/>
          <w:szCs w:val="24"/>
        </w:rPr>
        <w:t>be pre-approved by the product manager.</w:t>
      </w:r>
    </w:p>
    <w:p w:rsidR="00F945B8" w:rsidRPr="00F945B8" w:rsidRDefault="00F945B8" w:rsidP="00F945B8">
      <w:pPr>
        <w:ind w:left="1080"/>
        <w:rPr>
          <w:sz w:val="24"/>
          <w:szCs w:val="24"/>
        </w:rPr>
      </w:pPr>
    </w:p>
    <w:p w:rsidR="00864E2B" w:rsidRDefault="00864E2B" w:rsidP="00715920">
      <w:pPr>
        <w:numPr>
          <w:ilvl w:val="0"/>
          <w:numId w:val="13"/>
          <w:numberingChange w:id="368" w:author="Scott Oster" w:date="2010-03-10T10:34:00Z" w:original="%1:3:0:."/>
        </w:numPr>
        <w:rPr>
          <w:b/>
          <w:sz w:val="24"/>
          <w:szCs w:val="24"/>
        </w:rPr>
      </w:pPr>
      <w:r>
        <w:rPr>
          <w:b/>
          <w:sz w:val="24"/>
          <w:szCs w:val="24"/>
        </w:rPr>
        <w:t>Automated builds</w:t>
      </w:r>
    </w:p>
    <w:p w:rsidR="00EB4A4E" w:rsidRDefault="00864E2B" w:rsidP="00696D20">
      <w:pPr>
        <w:ind w:left="1080"/>
        <w:jc w:val="both"/>
        <w:rPr>
          <w:sz w:val="24"/>
          <w:szCs w:val="24"/>
        </w:rPr>
      </w:pPr>
      <w:r w:rsidRPr="00AF74E9">
        <w:rPr>
          <w:sz w:val="24"/>
          <w:szCs w:val="24"/>
        </w:rPr>
        <w:t xml:space="preserve">The </w:t>
      </w:r>
      <w:r w:rsidR="00EB4A4E">
        <w:rPr>
          <w:sz w:val="24"/>
          <w:szCs w:val="24"/>
        </w:rPr>
        <w:t>products</w:t>
      </w:r>
      <w:r w:rsidRPr="00AF74E9">
        <w:rPr>
          <w:sz w:val="24"/>
          <w:szCs w:val="24"/>
        </w:rPr>
        <w:t xml:space="preserve"> </w:t>
      </w:r>
      <w:r w:rsidR="00335B05">
        <w:rPr>
          <w:sz w:val="24"/>
          <w:szCs w:val="24"/>
        </w:rPr>
        <w:t>will continue to</w:t>
      </w:r>
      <w:r>
        <w:rPr>
          <w:sz w:val="24"/>
          <w:szCs w:val="24"/>
        </w:rPr>
        <w:t xml:space="preserve"> </w:t>
      </w:r>
      <w:r w:rsidR="00335B05">
        <w:rPr>
          <w:sz w:val="24"/>
          <w:szCs w:val="24"/>
        </w:rPr>
        <w:t>support</w:t>
      </w:r>
      <w:r>
        <w:rPr>
          <w:sz w:val="24"/>
          <w:szCs w:val="24"/>
        </w:rPr>
        <w:t xml:space="preserve"> </w:t>
      </w:r>
      <w:r w:rsidR="005A42D6">
        <w:rPr>
          <w:sz w:val="24"/>
          <w:szCs w:val="24"/>
        </w:rPr>
        <w:t xml:space="preserve">their existing </w:t>
      </w:r>
      <w:r>
        <w:rPr>
          <w:sz w:val="24"/>
          <w:szCs w:val="24"/>
        </w:rPr>
        <w:t xml:space="preserve">automated build </w:t>
      </w:r>
      <w:r w:rsidR="005A42D6">
        <w:rPr>
          <w:sz w:val="24"/>
          <w:szCs w:val="24"/>
        </w:rPr>
        <w:t>processes</w:t>
      </w:r>
      <w:r>
        <w:rPr>
          <w:sz w:val="24"/>
          <w:szCs w:val="24"/>
        </w:rPr>
        <w:t xml:space="preserve">. </w:t>
      </w:r>
    </w:p>
    <w:p w:rsidR="002E0549" w:rsidRDefault="002E0549" w:rsidP="00696D20">
      <w:pPr>
        <w:ind w:left="1080"/>
        <w:jc w:val="both"/>
        <w:rPr>
          <w:sz w:val="24"/>
          <w:szCs w:val="24"/>
        </w:rPr>
      </w:pPr>
    </w:p>
    <w:p w:rsidR="002E0549" w:rsidRDefault="002E0549">
      <w:pPr>
        <w:widowControl/>
        <w:spacing w:line="240" w:lineRule="auto"/>
        <w:rPr>
          <w:sz w:val="24"/>
          <w:szCs w:val="24"/>
        </w:rPr>
      </w:pPr>
      <w:r>
        <w:rPr>
          <w:sz w:val="24"/>
          <w:szCs w:val="24"/>
        </w:rPr>
        <w:br w:type="page"/>
      </w:r>
    </w:p>
    <w:p w:rsidR="002E0549" w:rsidRDefault="002E0549" w:rsidP="002E0549">
      <w:pPr>
        <w:pStyle w:val="Heading1"/>
        <w:numPr>
          <w:numberingChange w:id="369" w:author="Scott Oster" w:date="2010-03-10T10:34:00Z" w:original="%1:8:0:."/>
        </w:numPr>
      </w:pPr>
      <w:bookmarkStart w:id="370" w:name="_Toc255409193"/>
      <w:r>
        <w:t>APPENDIX</w:t>
      </w:r>
      <w:bookmarkEnd w:id="370"/>
      <w:r>
        <w:t xml:space="preserve"> </w:t>
      </w:r>
    </w:p>
    <w:p w:rsidR="002E0549" w:rsidRDefault="002E0549" w:rsidP="002E0549">
      <w:pPr>
        <w:pStyle w:val="Heading2"/>
        <w:numPr>
          <w:numberingChange w:id="371" w:author="Scott Oster" w:date="2010-03-10T10:34:00Z" w:original="%1:8:0:.%2:1:0:"/>
        </w:numPr>
      </w:pPr>
      <w:bookmarkStart w:id="372" w:name="_Toc255409194"/>
      <w:r>
        <w:t>Appendix A – SDK Constraints on Database Table Configuration Options</w:t>
      </w:r>
      <w:bookmarkEnd w:id="372"/>
    </w:p>
    <w:p w:rsidR="00A03FB0" w:rsidRDefault="00A03FB0"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 xml:space="preserve">The ISO </w:t>
      </w:r>
      <w:proofErr w:type="spellStart"/>
      <w:r w:rsidRPr="002E0549">
        <w:rPr>
          <w:sz w:val="24"/>
          <w:szCs w:val="24"/>
        </w:rPr>
        <w:t>datatype</w:t>
      </w:r>
      <w:proofErr w:type="spellEnd"/>
      <w:r w:rsidRPr="002E0549">
        <w:rPr>
          <w:sz w:val="24"/>
          <w:szCs w:val="24"/>
        </w:rPr>
        <w:t xml:space="preserve"> is a complex structure with multiple attributes within each </w:t>
      </w:r>
      <w:proofErr w:type="spellStart"/>
      <w:r w:rsidRPr="002E0549">
        <w:rPr>
          <w:sz w:val="24"/>
          <w:szCs w:val="24"/>
        </w:rPr>
        <w:t>datatype</w:t>
      </w:r>
      <w:proofErr w:type="spellEnd"/>
      <w:r w:rsidRPr="002E0549">
        <w:rPr>
          <w:sz w:val="24"/>
          <w:szCs w:val="24"/>
        </w:rPr>
        <w:t xml:space="preserve">. The nested attributes within each </w:t>
      </w:r>
      <w:proofErr w:type="spellStart"/>
      <w:r w:rsidRPr="002E0549">
        <w:rPr>
          <w:sz w:val="24"/>
          <w:szCs w:val="24"/>
        </w:rPr>
        <w:t>datatype</w:t>
      </w:r>
      <w:proofErr w:type="spellEnd"/>
      <w:r w:rsidRPr="002E0549">
        <w:rPr>
          <w:sz w:val="24"/>
          <w:szCs w:val="24"/>
        </w:rPr>
        <w:t xml:space="preserve"> can be of simple string type or can be other complex ISO </w:t>
      </w:r>
      <w:proofErr w:type="spellStart"/>
      <w:r w:rsidRPr="002E0549">
        <w:rPr>
          <w:sz w:val="24"/>
          <w:szCs w:val="24"/>
        </w:rPr>
        <w:t>datatypes</w:t>
      </w:r>
      <w:proofErr w:type="spellEnd"/>
      <w:r w:rsidRPr="002E0549">
        <w:rPr>
          <w:sz w:val="24"/>
          <w:szCs w:val="24"/>
        </w:rPr>
        <w:t xml:space="preserve">. As these </w:t>
      </w:r>
      <w:proofErr w:type="spellStart"/>
      <w:r w:rsidRPr="002E0549">
        <w:rPr>
          <w:sz w:val="24"/>
          <w:szCs w:val="24"/>
        </w:rPr>
        <w:t>datatypes</w:t>
      </w:r>
      <w:proofErr w:type="spellEnd"/>
      <w:r w:rsidRPr="002E0549">
        <w:rPr>
          <w:sz w:val="24"/>
          <w:szCs w:val="24"/>
        </w:rPr>
        <w:t xml:space="preserve"> are used in the persistence tier, the user has to map these </w:t>
      </w:r>
      <w:proofErr w:type="spellStart"/>
      <w:r w:rsidRPr="002E0549">
        <w:rPr>
          <w:sz w:val="24"/>
          <w:szCs w:val="24"/>
        </w:rPr>
        <w:t>datatypes</w:t>
      </w:r>
      <w:proofErr w:type="spellEnd"/>
      <w:r w:rsidRPr="002E0549">
        <w:rPr>
          <w:sz w:val="24"/>
          <w:szCs w:val="24"/>
        </w:rPr>
        <w:t xml:space="preserve"> in the database. In order to perform mapping of the </w:t>
      </w:r>
      <w:proofErr w:type="spellStart"/>
      <w:r w:rsidRPr="002E0549">
        <w:rPr>
          <w:sz w:val="24"/>
          <w:szCs w:val="24"/>
        </w:rPr>
        <w:t>datatypes</w:t>
      </w:r>
      <w:proofErr w:type="spellEnd"/>
      <w:r w:rsidRPr="002E0549">
        <w:rPr>
          <w:sz w:val="24"/>
          <w:szCs w:val="24"/>
        </w:rPr>
        <w:t xml:space="preserve"> from the object layer to the database, one has to prepare the database structure to store the information in each of the </w:t>
      </w:r>
      <w:proofErr w:type="spellStart"/>
      <w:r w:rsidRPr="002E0549">
        <w:rPr>
          <w:sz w:val="24"/>
          <w:szCs w:val="24"/>
        </w:rPr>
        <w:t>datatype</w:t>
      </w:r>
      <w:proofErr w:type="spellEnd"/>
      <w:r w:rsidRPr="002E0549">
        <w:rPr>
          <w:sz w:val="24"/>
          <w:szCs w:val="24"/>
        </w:rPr>
        <w:t xml:space="preserve">. Due to the complex nature of the ISO 21090 </w:t>
      </w:r>
      <w:proofErr w:type="spellStart"/>
      <w:r w:rsidRPr="002E0549">
        <w:rPr>
          <w:sz w:val="24"/>
          <w:szCs w:val="24"/>
        </w:rPr>
        <w:t>datatype</w:t>
      </w:r>
      <w:proofErr w:type="spellEnd"/>
      <w:r w:rsidRPr="002E0549">
        <w:rPr>
          <w:sz w:val="24"/>
          <w:szCs w:val="24"/>
        </w:rPr>
        <w:t xml:space="preserve"> structure, one can map the </w:t>
      </w:r>
      <w:proofErr w:type="spellStart"/>
      <w:r w:rsidRPr="002E0549">
        <w:rPr>
          <w:sz w:val="24"/>
          <w:szCs w:val="24"/>
        </w:rPr>
        <w:t>datatype</w:t>
      </w:r>
      <w:proofErr w:type="spellEnd"/>
      <w:r w:rsidRPr="002E0549">
        <w:rPr>
          <w:sz w:val="24"/>
          <w:szCs w:val="24"/>
        </w:rPr>
        <w:t xml:space="preserve"> in more than one way in the database table.</w:t>
      </w:r>
    </w:p>
    <w:p w:rsidR="002E0549" w:rsidRDefault="002E0549" w:rsidP="002E0549">
      <w:pPr>
        <w:ind w:left="720"/>
        <w:jc w:val="both"/>
        <w:rPr>
          <w:b/>
          <w:sz w:val="24"/>
          <w:szCs w:val="24"/>
          <w:u w:val="single"/>
        </w:rPr>
      </w:pPr>
    </w:p>
    <w:p w:rsidR="002E0549" w:rsidRPr="002E0549" w:rsidRDefault="002E0549" w:rsidP="002E0549">
      <w:pPr>
        <w:ind w:left="720"/>
        <w:jc w:val="both"/>
        <w:rPr>
          <w:b/>
          <w:sz w:val="24"/>
          <w:szCs w:val="24"/>
          <w:u w:val="single"/>
        </w:rPr>
      </w:pPr>
      <w:r w:rsidRPr="002E0549">
        <w:rPr>
          <w:b/>
          <w:sz w:val="24"/>
          <w:szCs w:val="24"/>
          <w:u w:val="single"/>
        </w:rPr>
        <w:t>Example:</w:t>
      </w:r>
    </w:p>
    <w:p w:rsidR="002E0549" w:rsidRPr="002E0549" w:rsidRDefault="002E0549" w:rsidP="002E0549">
      <w:pPr>
        <w:ind w:left="720"/>
        <w:jc w:val="both"/>
        <w:rPr>
          <w:sz w:val="24"/>
          <w:szCs w:val="24"/>
        </w:rPr>
      </w:pPr>
      <w:r w:rsidRPr="002E0549">
        <w:rPr>
          <w:sz w:val="24"/>
          <w:szCs w:val="24"/>
        </w:rPr>
        <w:t xml:space="preserve">AD is one of the commonly used ISO </w:t>
      </w:r>
      <w:proofErr w:type="spellStart"/>
      <w:r w:rsidRPr="002E0549">
        <w:rPr>
          <w:sz w:val="24"/>
          <w:szCs w:val="24"/>
        </w:rPr>
        <w:t>datatype</w:t>
      </w:r>
      <w:proofErr w:type="spellEnd"/>
      <w:r w:rsidRPr="002E0549">
        <w:rPr>
          <w:sz w:val="24"/>
          <w:szCs w:val="24"/>
        </w:rPr>
        <w:t>.  The UML diagram from AD is shown below:</w:t>
      </w:r>
    </w:p>
    <w:p w:rsidR="002E0549" w:rsidRPr="002E0549" w:rsidRDefault="002E0549" w:rsidP="00594613">
      <w:pPr>
        <w:jc w:val="right"/>
      </w:pPr>
      <w:r w:rsidRPr="002E0549">
        <w:rPr>
          <w:noProof/>
        </w:rPr>
        <w:drawing>
          <wp:inline distT="0" distB="0" distL="0" distR="0">
            <wp:extent cx="5480050" cy="5429250"/>
            <wp:effectExtent l="19050" t="0" r="635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480050" cy="5429250"/>
                    </a:xfrm>
                    <a:prstGeom prst="rect">
                      <a:avLst/>
                    </a:prstGeom>
                    <a:noFill/>
                    <a:ln w="9525">
                      <a:noFill/>
                      <a:miter lim="800000"/>
                      <a:headEnd/>
                      <a:tailEnd/>
                    </a:ln>
                  </pic:spPr>
                </pic:pic>
              </a:graphicData>
            </a:graphic>
          </wp:inline>
        </w:drawing>
      </w:r>
    </w:p>
    <w:p w:rsidR="002E0549" w:rsidRDefault="002E0549" w:rsidP="002E0549">
      <w:pPr>
        <w:ind w:left="720"/>
        <w:jc w:val="both"/>
        <w:rPr>
          <w:sz w:val="24"/>
          <w:szCs w:val="24"/>
        </w:rPr>
      </w:pPr>
    </w:p>
    <w:p w:rsidR="002E0549" w:rsidRDefault="002E0549" w:rsidP="002E0549">
      <w:pPr>
        <w:ind w:left="720"/>
        <w:jc w:val="both"/>
        <w:rPr>
          <w:sz w:val="24"/>
          <w:szCs w:val="24"/>
        </w:rPr>
      </w:pPr>
    </w:p>
    <w:p w:rsidR="002E0549" w:rsidRDefault="002E0549" w:rsidP="002E0549">
      <w:pPr>
        <w:ind w:left="720"/>
        <w:jc w:val="both"/>
        <w:rPr>
          <w:sz w:val="24"/>
          <w:szCs w:val="24"/>
        </w:rPr>
      </w:pPr>
      <w:r w:rsidRPr="002E0549">
        <w:rPr>
          <w:sz w:val="24"/>
          <w:szCs w:val="24"/>
        </w:rPr>
        <w:t xml:space="preserve">The AD </w:t>
      </w:r>
      <w:proofErr w:type="spellStart"/>
      <w:r w:rsidRPr="002E0549">
        <w:rPr>
          <w:sz w:val="24"/>
          <w:szCs w:val="24"/>
        </w:rPr>
        <w:t>datatype</w:t>
      </w:r>
      <w:proofErr w:type="spellEnd"/>
      <w:r w:rsidRPr="002E0549">
        <w:rPr>
          <w:sz w:val="24"/>
          <w:szCs w:val="24"/>
        </w:rPr>
        <w:t xml:space="preserve"> can be mapped in more than one way to the relational database. Following are two of the possible alternatives to map the </w:t>
      </w:r>
      <w:proofErr w:type="spellStart"/>
      <w:r w:rsidRPr="002E0549">
        <w:rPr>
          <w:sz w:val="24"/>
          <w:szCs w:val="24"/>
        </w:rPr>
        <w:t>datatypes</w:t>
      </w:r>
      <w:proofErr w:type="spellEnd"/>
      <w:r w:rsidRPr="002E0549">
        <w:rPr>
          <w:sz w:val="24"/>
          <w:szCs w:val="24"/>
        </w:rPr>
        <w:t xml:space="preserve"> to the relational database. </w:t>
      </w:r>
    </w:p>
    <w:p w:rsidR="002E0549" w:rsidRPr="002E0549" w:rsidRDefault="002E0549" w:rsidP="002E0549">
      <w:pPr>
        <w:ind w:left="720"/>
        <w:jc w:val="both"/>
        <w:rPr>
          <w:sz w:val="24"/>
          <w:szCs w:val="24"/>
        </w:rPr>
      </w:pPr>
    </w:p>
    <w:p w:rsidR="002E0549" w:rsidRPr="002E0549" w:rsidRDefault="002E0549" w:rsidP="002E0549">
      <w:pPr>
        <w:pStyle w:val="ListParagraph"/>
        <w:numPr>
          <w:ilvl w:val="0"/>
          <w:numId w:val="34"/>
          <w:numberingChange w:id="373" w:author="Scott Oster" w:date="2010-03-10T10:34:00Z" w:original="%1:1:0:."/>
        </w:numPr>
        <w:jc w:val="both"/>
        <w:rPr>
          <w:sz w:val="24"/>
          <w:szCs w:val="24"/>
        </w:rPr>
      </w:pPr>
      <w:r w:rsidRPr="002E0549">
        <w:rPr>
          <w:sz w:val="24"/>
          <w:szCs w:val="24"/>
        </w:rPr>
        <w:t xml:space="preserve">Map attributes of the AD </w:t>
      </w:r>
      <w:proofErr w:type="spellStart"/>
      <w:r w:rsidRPr="002E0549">
        <w:rPr>
          <w:sz w:val="24"/>
          <w:szCs w:val="24"/>
        </w:rPr>
        <w:t>datatype</w:t>
      </w:r>
      <w:proofErr w:type="spellEnd"/>
      <w:r w:rsidRPr="002E0549">
        <w:rPr>
          <w:sz w:val="24"/>
          <w:szCs w:val="24"/>
        </w:rPr>
        <w:t xml:space="preserve"> in the columns of a separate table with foreign key reference to the table corresponding to the Person object. </w:t>
      </w:r>
      <w:proofErr w:type="gramStart"/>
      <w:r w:rsidRPr="002E0549">
        <w:rPr>
          <w:sz w:val="24"/>
          <w:szCs w:val="24"/>
        </w:rPr>
        <w:t>This scenario is illustrated by PERSON1 and ADDRESS1 tables</w:t>
      </w:r>
      <w:proofErr w:type="gramEnd"/>
      <w:r w:rsidRPr="002E0549">
        <w:rPr>
          <w:sz w:val="24"/>
          <w:szCs w:val="24"/>
        </w:rPr>
        <w:t>.</w:t>
      </w:r>
    </w:p>
    <w:p w:rsidR="002E0549" w:rsidRDefault="002E0549" w:rsidP="002E0549">
      <w:pPr>
        <w:pStyle w:val="ListParagraph"/>
        <w:numPr>
          <w:ilvl w:val="0"/>
          <w:numId w:val="34"/>
          <w:numberingChange w:id="374" w:author="Scott Oster" w:date="2010-03-10T10:34:00Z" w:original="%1:2:0:."/>
        </w:numPr>
        <w:jc w:val="both"/>
        <w:rPr>
          <w:sz w:val="24"/>
          <w:szCs w:val="24"/>
        </w:rPr>
      </w:pPr>
      <w:r w:rsidRPr="002E0549">
        <w:rPr>
          <w:sz w:val="24"/>
          <w:szCs w:val="24"/>
        </w:rPr>
        <w:t xml:space="preserve">Map attributes of the AD </w:t>
      </w:r>
      <w:proofErr w:type="spellStart"/>
      <w:r w:rsidRPr="002E0549">
        <w:rPr>
          <w:sz w:val="24"/>
          <w:szCs w:val="24"/>
        </w:rPr>
        <w:t>datatype</w:t>
      </w:r>
      <w:proofErr w:type="spellEnd"/>
      <w:r w:rsidRPr="002E0549">
        <w:rPr>
          <w:sz w:val="24"/>
          <w:szCs w:val="24"/>
        </w:rPr>
        <w:t xml:space="preserve"> in the columns of the table corresponding to the Person object. </w:t>
      </w:r>
      <w:proofErr w:type="gramStart"/>
      <w:r w:rsidRPr="002E0549">
        <w:rPr>
          <w:sz w:val="24"/>
          <w:szCs w:val="24"/>
        </w:rPr>
        <w:t>This scenario is illustrated by PERSON2 table</w:t>
      </w:r>
      <w:proofErr w:type="gramEnd"/>
      <w:r w:rsidRPr="002E0549">
        <w:rPr>
          <w:sz w:val="24"/>
          <w:szCs w:val="24"/>
        </w:rPr>
        <w:t>.</w:t>
      </w:r>
    </w:p>
    <w:p w:rsidR="002E0549" w:rsidRPr="002E0549" w:rsidRDefault="002E0549" w:rsidP="002E0549">
      <w:pPr>
        <w:pStyle w:val="ListParagraph"/>
        <w:ind w:left="1080"/>
        <w:jc w:val="both"/>
        <w:rPr>
          <w:sz w:val="24"/>
          <w:szCs w:val="24"/>
        </w:rPr>
      </w:pPr>
    </w:p>
    <w:p w:rsidR="002E0549" w:rsidRPr="002E0549" w:rsidRDefault="002E0549" w:rsidP="002E0549">
      <w:pPr>
        <w:ind w:left="720"/>
        <w:jc w:val="both"/>
        <w:rPr>
          <w:sz w:val="24"/>
          <w:szCs w:val="24"/>
        </w:rPr>
      </w:pPr>
      <w:r w:rsidRPr="002E0549">
        <w:rPr>
          <w:sz w:val="24"/>
          <w:szCs w:val="24"/>
        </w:rPr>
        <w:t xml:space="preserve">These two </w:t>
      </w:r>
      <w:proofErr w:type="gramStart"/>
      <w:r w:rsidRPr="002E0549">
        <w:rPr>
          <w:sz w:val="24"/>
          <w:szCs w:val="24"/>
        </w:rPr>
        <w:t>database mapping</w:t>
      </w:r>
      <w:proofErr w:type="gramEnd"/>
      <w:r w:rsidRPr="002E0549">
        <w:rPr>
          <w:sz w:val="24"/>
          <w:szCs w:val="24"/>
        </w:rPr>
        <w:t xml:space="preserve"> options for AD </w:t>
      </w:r>
      <w:proofErr w:type="spellStart"/>
      <w:r w:rsidRPr="002E0549">
        <w:rPr>
          <w:sz w:val="24"/>
          <w:szCs w:val="24"/>
        </w:rPr>
        <w:t>datatype</w:t>
      </w:r>
      <w:proofErr w:type="spellEnd"/>
      <w:r w:rsidRPr="002E0549">
        <w:rPr>
          <w:sz w:val="24"/>
          <w:szCs w:val="24"/>
        </w:rPr>
        <w:t xml:space="preserve"> are illustrated in the diagram below:</w:t>
      </w:r>
    </w:p>
    <w:p w:rsidR="002E0549" w:rsidRPr="002E0549" w:rsidRDefault="002E0549" w:rsidP="00594613">
      <w:pPr>
        <w:jc w:val="right"/>
      </w:pPr>
      <w:r w:rsidRPr="002E0549">
        <w:rPr>
          <w:noProof/>
        </w:rPr>
        <w:drawing>
          <wp:inline distT="0" distB="0" distL="0" distR="0">
            <wp:extent cx="5738790" cy="4406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srcRect/>
                    <a:stretch>
                      <a:fillRect/>
                    </a:stretch>
                  </pic:blipFill>
                  <pic:spPr bwMode="auto">
                    <a:xfrm>
                      <a:off x="0" y="0"/>
                      <a:ext cx="5738790" cy="4406900"/>
                    </a:xfrm>
                    <a:prstGeom prst="rect">
                      <a:avLst/>
                    </a:prstGeom>
                    <a:noFill/>
                    <a:ln w="9525">
                      <a:noFill/>
                      <a:miter lim="800000"/>
                      <a:headEnd/>
                      <a:tailEnd/>
                    </a:ln>
                  </pic:spPr>
                </pic:pic>
              </a:graphicData>
            </a:graphic>
          </wp:inline>
        </w:drawing>
      </w:r>
    </w:p>
    <w:p w:rsidR="002E0549" w:rsidRPr="002E0549" w:rsidRDefault="002E0549" w:rsidP="002E0549">
      <w:pPr>
        <w:rPr>
          <w:b/>
          <w:u w:val="single"/>
        </w:rPr>
      </w:pPr>
    </w:p>
    <w:p w:rsidR="002E0549" w:rsidRPr="002E0549" w:rsidRDefault="002E0549" w:rsidP="002E0549">
      <w:pPr>
        <w:ind w:left="720"/>
        <w:jc w:val="both"/>
        <w:rPr>
          <w:b/>
          <w:sz w:val="24"/>
          <w:szCs w:val="24"/>
          <w:u w:val="single"/>
        </w:rPr>
      </w:pPr>
      <w:r w:rsidRPr="002E0549">
        <w:rPr>
          <w:b/>
          <w:sz w:val="24"/>
          <w:szCs w:val="24"/>
          <w:u w:val="single"/>
        </w:rPr>
        <w:t>Advantage:</w:t>
      </w:r>
    </w:p>
    <w:p w:rsidR="002E0549" w:rsidRPr="002E0549" w:rsidRDefault="002E0549" w:rsidP="002E0549">
      <w:pPr>
        <w:ind w:left="720"/>
        <w:jc w:val="both"/>
        <w:rPr>
          <w:sz w:val="24"/>
          <w:szCs w:val="24"/>
        </w:rPr>
      </w:pPr>
      <w:r w:rsidRPr="002E0549">
        <w:rPr>
          <w:sz w:val="24"/>
          <w:szCs w:val="24"/>
        </w:rPr>
        <w:t>The proposed approach of providing support for one way to perform database table mapping will limit the delivery scope for the development teams in following manner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75" w:author="Scott Oster" w:date="2010-03-10T10:34:00Z" w:original="%1:1:0:."/>
        </w:numPr>
        <w:jc w:val="both"/>
        <w:rPr>
          <w:b/>
          <w:sz w:val="24"/>
          <w:szCs w:val="24"/>
          <w:u w:val="single"/>
        </w:rPr>
      </w:pPr>
      <w:r w:rsidRPr="002E0549">
        <w:rPr>
          <w:b/>
          <w:sz w:val="24"/>
          <w:szCs w:val="24"/>
          <w:u w:val="single"/>
        </w:rPr>
        <w:t xml:space="preserve">SDK: </w:t>
      </w:r>
    </w:p>
    <w:p w:rsidR="002E0549" w:rsidRPr="002E0549" w:rsidRDefault="002E0549" w:rsidP="002E0549">
      <w:pPr>
        <w:pStyle w:val="ListParagraph"/>
        <w:numPr>
          <w:ilvl w:val="0"/>
          <w:numId w:val="35"/>
          <w:numberingChange w:id="376" w:author="Scott Oster" w:date="2010-03-10T10:34:00Z" w:original="%1:1:4:)"/>
        </w:numPr>
        <w:jc w:val="both"/>
        <w:rPr>
          <w:sz w:val="24"/>
          <w:szCs w:val="24"/>
        </w:rPr>
      </w:pPr>
      <w:r w:rsidRPr="002E0549">
        <w:rPr>
          <w:sz w:val="24"/>
          <w:szCs w:val="24"/>
        </w:rPr>
        <w:t>Reduced number of O/R configurations in the Hibernate user types library</w:t>
      </w:r>
    </w:p>
    <w:p w:rsidR="002E0549" w:rsidRPr="002E0549" w:rsidRDefault="002E0549" w:rsidP="002E0549">
      <w:pPr>
        <w:pStyle w:val="ListParagraph"/>
        <w:numPr>
          <w:ilvl w:val="0"/>
          <w:numId w:val="35"/>
          <w:numberingChange w:id="377" w:author="Scott Oster" w:date="2010-03-10T10:34:00Z" w:original="%1:2:4:)"/>
        </w:numPr>
        <w:jc w:val="both"/>
        <w:rPr>
          <w:sz w:val="24"/>
          <w:szCs w:val="24"/>
        </w:rPr>
      </w:pPr>
      <w:r w:rsidRPr="002E0549">
        <w:rPr>
          <w:sz w:val="24"/>
          <w:szCs w:val="24"/>
        </w:rPr>
        <w:t>Reduced number of configurations in the code generator</w:t>
      </w:r>
    </w:p>
    <w:p w:rsidR="002E0549" w:rsidRPr="002E0549" w:rsidRDefault="002E0549" w:rsidP="002E0549">
      <w:pPr>
        <w:pStyle w:val="ListParagraph"/>
        <w:numPr>
          <w:ilvl w:val="0"/>
          <w:numId w:val="35"/>
          <w:numberingChange w:id="378" w:author="Scott Oster" w:date="2010-03-10T10:34:00Z" w:original="%1:3:4:)"/>
        </w:numPr>
        <w:jc w:val="both"/>
        <w:rPr>
          <w:sz w:val="24"/>
          <w:szCs w:val="24"/>
        </w:rPr>
      </w:pPr>
      <w:r w:rsidRPr="002E0549">
        <w:rPr>
          <w:sz w:val="24"/>
          <w:szCs w:val="24"/>
        </w:rPr>
        <w:t>Reduced validation requirements</w:t>
      </w:r>
    </w:p>
    <w:p w:rsidR="002E0549" w:rsidRPr="002E0549" w:rsidRDefault="002E0549" w:rsidP="002E0549">
      <w:pPr>
        <w:pStyle w:val="ListParagraph"/>
        <w:numPr>
          <w:ilvl w:val="0"/>
          <w:numId w:val="35"/>
          <w:numberingChange w:id="379" w:author="Scott Oster" w:date="2010-03-10T10:34:00Z" w:original="%1:4:4:)"/>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5"/>
          <w:numberingChange w:id="380" w:author="Scott Oster" w:date="2010-03-10T10:34:00Z" w:original="%1:5:4:)"/>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81" w:author="Scott Oster" w:date="2010-03-10T10:34:00Z" w:original="%1:2:0:."/>
        </w:numPr>
        <w:jc w:val="both"/>
        <w:rPr>
          <w:b/>
          <w:sz w:val="24"/>
          <w:szCs w:val="24"/>
          <w:u w:val="single"/>
        </w:rPr>
      </w:pPr>
      <w:proofErr w:type="spellStart"/>
      <w:proofErr w:type="gramStart"/>
      <w:r w:rsidRPr="002E0549">
        <w:rPr>
          <w:b/>
          <w:sz w:val="24"/>
          <w:szCs w:val="24"/>
          <w:u w:val="single"/>
        </w:rPr>
        <w:t>caAdapter</w:t>
      </w:r>
      <w:proofErr w:type="spellEnd"/>
      <w:proofErr w:type="gramEnd"/>
      <w:r w:rsidRPr="002E0549">
        <w:rPr>
          <w:b/>
          <w:sz w:val="24"/>
          <w:szCs w:val="24"/>
          <w:u w:val="single"/>
        </w:rPr>
        <w:t>:</w:t>
      </w:r>
    </w:p>
    <w:p w:rsidR="002E0549" w:rsidRPr="002E0549" w:rsidRDefault="002E0549" w:rsidP="002E0549">
      <w:pPr>
        <w:pStyle w:val="ListParagraph"/>
        <w:numPr>
          <w:ilvl w:val="0"/>
          <w:numId w:val="36"/>
          <w:numberingChange w:id="382" w:author="Scott Oster" w:date="2010-03-10T10:34:00Z" w:original="%1:1:4:)"/>
        </w:numPr>
        <w:jc w:val="both"/>
        <w:rPr>
          <w:sz w:val="24"/>
          <w:szCs w:val="24"/>
        </w:rPr>
      </w:pPr>
      <w:r w:rsidRPr="002E0549">
        <w:rPr>
          <w:sz w:val="24"/>
          <w:szCs w:val="24"/>
        </w:rPr>
        <w:t>Reduced number of O/R configurations</w:t>
      </w:r>
    </w:p>
    <w:p w:rsidR="002E0549" w:rsidRPr="002E0549" w:rsidRDefault="002E0549" w:rsidP="002E0549">
      <w:pPr>
        <w:pStyle w:val="ListParagraph"/>
        <w:numPr>
          <w:ilvl w:val="0"/>
          <w:numId w:val="36"/>
          <w:numberingChange w:id="383" w:author="Scott Oster" w:date="2010-03-10T10:34:00Z" w:original="%1:2:4:)"/>
        </w:numPr>
        <w:jc w:val="both"/>
        <w:rPr>
          <w:sz w:val="24"/>
          <w:szCs w:val="24"/>
        </w:rPr>
      </w:pPr>
      <w:r w:rsidRPr="002E0549">
        <w:rPr>
          <w:sz w:val="24"/>
          <w:szCs w:val="24"/>
        </w:rPr>
        <w:t>Reduced validation requirements</w:t>
      </w:r>
    </w:p>
    <w:p w:rsidR="002E0549" w:rsidRDefault="002E0549" w:rsidP="002E0549">
      <w:pPr>
        <w:ind w:left="720"/>
        <w:jc w:val="both"/>
        <w:rPr>
          <w:sz w:val="24"/>
          <w:szCs w:val="24"/>
        </w:rPr>
      </w:pPr>
    </w:p>
    <w:p w:rsidR="002E0549" w:rsidRPr="002E0549" w:rsidRDefault="002E0549" w:rsidP="002E0549">
      <w:pPr>
        <w:pStyle w:val="ListParagraph"/>
        <w:numPr>
          <w:ilvl w:val="0"/>
          <w:numId w:val="38"/>
          <w:numberingChange w:id="384" w:author="Scott Oster" w:date="2010-03-10T10:34:00Z" w:original="%1:3:0:."/>
        </w:numPr>
        <w:jc w:val="both"/>
        <w:rPr>
          <w:b/>
          <w:sz w:val="24"/>
          <w:szCs w:val="24"/>
          <w:u w:val="single"/>
        </w:rPr>
      </w:pPr>
      <w:proofErr w:type="gramStart"/>
      <w:r w:rsidRPr="002E0549">
        <w:rPr>
          <w:b/>
          <w:sz w:val="24"/>
          <w:szCs w:val="24"/>
          <w:u w:val="single"/>
        </w:rPr>
        <w:t>caGrid</w:t>
      </w:r>
      <w:proofErr w:type="gramEnd"/>
      <w:r w:rsidRPr="002E0549">
        <w:rPr>
          <w:b/>
          <w:sz w:val="24"/>
          <w:szCs w:val="24"/>
          <w:u w:val="single"/>
        </w:rPr>
        <w:t>:</w:t>
      </w:r>
    </w:p>
    <w:p w:rsidR="002E0549" w:rsidRPr="002E0549" w:rsidRDefault="002E0549" w:rsidP="002E0549">
      <w:pPr>
        <w:pStyle w:val="ListParagraph"/>
        <w:numPr>
          <w:ilvl w:val="0"/>
          <w:numId w:val="39"/>
          <w:numberingChange w:id="385" w:author="Scott Oster" w:date="2010-03-10T10:34:00Z" w:original="%1:1:4:)"/>
        </w:numPr>
        <w:jc w:val="both"/>
        <w:rPr>
          <w:sz w:val="24"/>
          <w:szCs w:val="24"/>
        </w:rPr>
      </w:pPr>
      <w:r w:rsidRPr="002E0549">
        <w:rPr>
          <w:sz w:val="24"/>
          <w:szCs w:val="24"/>
        </w:rPr>
        <w:t>Simplified Query By Example translator</w:t>
      </w:r>
    </w:p>
    <w:p w:rsidR="002E0549" w:rsidRPr="002E0549" w:rsidRDefault="002E0549" w:rsidP="002E0549">
      <w:pPr>
        <w:pStyle w:val="ListParagraph"/>
        <w:numPr>
          <w:ilvl w:val="0"/>
          <w:numId w:val="39"/>
          <w:numberingChange w:id="386" w:author="Scott Oster" w:date="2010-03-10T10:34:00Z" w:original="%1:2:4:)"/>
        </w:numPr>
        <w:jc w:val="both"/>
        <w:rPr>
          <w:sz w:val="24"/>
          <w:szCs w:val="24"/>
        </w:rPr>
      </w:pPr>
      <w:r w:rsidRPr="002E0549">
        <w:rPr>
          <w:sz w:val="24"/>
          <w:szCs w:val="24"/>
        </w:rPr>
        <w:t>Simplified Query specifications for the end user</w:t>
      </w:r>
    </w:p>
    <w:p w:rsidR="002E0549" w:rsidRDefault="002E0549" w:rsidP="002E0549">
      <w:pPr>
        <w:ind w:left="720"/>
        <w:jc w:val="both"/>
        <w:rPr>
          <w:sz w:val="24"/>
          <w:szCs w:val="24"/>
        </w:rPr>
      </w:pPr>
    </w:p>
    <w:p w:rsidR="002E0549" w:rsidRPr="002E0549" w:rsidRDefault="002E0549" w:rsidP="002E0549">
      <w:pPr>
        <w:ind w:left="720"/>
        <w:jc w:val="both"/>
        <w:rPr>
          <w:sz w:val="24"/>
          <w:szCs w:val="24"/>
        </w:rPr>
      </w:pPr>
      <w:r w:rsidRPr="002E0549">
        <w:rPr>
          <w:sz w:val="24"/>
          <w:szCs w:val="24"/>
        </w:rPr>
        <w:t>Given the short timeframe of the project, the reduced scope will help the development team to focus on the core and essential functionalities to make the solution work.</w:t>
      </w:r>
    </w:p>
    <w:p w:rsid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Disadvantages:</w:t>
      </w:r>
    </w:p>
    <w:p w:rsidR="002E0549" w:rsidRDefault="002E0549" w:rsidP="002E0549">
      <w:pPr>
        <w:ind w:left="720"/>
        <w:jc w:val="both"/>
        <w:rPr>
          <w:sz w:val="24"/>
          <w:szCs w:val="24"/>
        </w:rPr>
      </w:pPr>
      <w:r w:rsidRPr="002E0549">
        <w:rPr>
          <w:sz w:val="24"/>
          <w:szCs w:val="24"/>
        </w:rPr>
        <w:t xml:space="preserve">In the first release of ISO21090 implementation, the SDK will allow using one of the possible options to create the database table structure.  Due to the proposed restriction, the user of the SDK will be required to create data model based on the specifications provided by the SDK. </w:t>
      </w:r>
    </w:p>
    <w:p w:rsidR="002E0549" w:rsidRPr="002E0549" w:rsidRDefault="002E0549" w:rsidP="002E0549">
      <w:pPr>
        <w:ind w:left="720"/>
        <w:jc w:val="both"/>
        <w:rPr>
          <w:sz w:val="24"/>
          <w:szCs w:val="24"/>
        </w:rPr>
      </w:pPr>
    </w:p>
    <w:p w:rsidR="002E0549" w:rsidRPr="002E0549" w:rsidRDefault="002E0549" w:rsidP="002E0549">
      <w:pPr>
        <w:ind w:left="720"/>
        <w:jc w:val="both"/>
        <w:rPr>
          <w:b/>
          <w:sz w:val="24"/>
          <w:szCs w:val="24"/>
          <w:u w:val="single"/>
        </w:rPr>
      </w:pPr>
      <w:r w:rsidRPr="002E0549">
        <w:rPr>
          <w:b/>
          <w:sz w:val="24"/>
          <w:szCs w:val="24"/>
          <w:u w:val="single"/>
        </w:rPr>
        <w:t>Resolution:</w:t>
      </w:r>
    </w:p>
    <w:p w:rsidR="002E0549" w:rsidRPr="002E0549" w:rsidRDefault="002E0549" w:rsidP="002E0549">
      <w:pPr>
        <w:ind w:left="720"/>
        <w:jc w:val="both"/>
        <w:rPr>
          <w:sz w:val="24"/>
          <w:szCs w:val="24"/>
        </w:rPr>
      </w:pPr>
      <w:r w:rsidRPr="002E0549">
        <w:rPr>
          <w:sz w:val="24"/>
          <w:szCs w:val="24"/>
        </w:rPr>
        <w:t xml:space="preserve">The SDK’s proposed architecture to support the ISO21090 </w:t>
      </w:r>
      <w:proofErr w:type="spellStart"/>
      <w:r w:rsidRPr="002E0549">
        <w:rPr>
          <w:sz w:val="24"/>
          <w:szCs w:val="24"/>
        </w:rPr>
        <w:t>datatype</w:t>
      </w:r>
      <w:proofErr w:type="spellEnd"/>
      <w:r w:rsidRPr="002E0549">
        <w:rPr>
          <w:sz w:val="24"/>
          <w:szCs w:val="24"/>
        </w:rPr>
        <w:t xml:space="preserve"> can be extended in future to provide support for alternate database configurations not supported in the initial version. SDK team can incrementally add support for these additional database configurations in the future.</w:t>
      </w:r>
    </w:p>
    <w:p w:rsidR="00361B65" w:rsidRDefault="00361B65" w:rsidP="002E0549"/>
    <w:p w:rsidR="00361B65" w:rsidRDefault="00361B65" w:rsidP="0094197A">
      <w:pPr>
        <w:pStyle w:val="Heading2"/>
        <w:numPr>
          <w:numberingChange w:id="387" w:author="Scott Oster" w:date="2010-03-10T10:34:00Z" w:original="%1:8:0:.%2:2:0:"/>
        </w:numPr>
      </w:pPr>
      <w:bookmarkStart w:id="388" w:name="_Toc255409195"/>
      <w:r>
        <w:t>Appendix B - Security Support in this Solution</w:t>
      </w:r>
      <w:bookmarkEnd w:id="388"/>
    </w:p>
    <w:p w:rsidR="00361B65" w:rsidRDefault="00361B65" w:rsidP="0094197A">
      <w:pPr>
        <w:pStyle w:val="Heading3"/>
        <w:numPr>
          <w:numberingChange w:id="389" w:author="Scott Oster" w:date="2010-03-10T10:34:00Z" w:original="%1:8:0:.%2:2:0:.%3:1:0:"/>
        </w:numPr>
      </w:pPr>
      <w:bookmarkStart w:id="390" w:name="_Toc255409196"/>
      <w:r>
        <w:t>Application Security (</w:t>
      </w:r>
      <w:r w:rsidR="00AE03BA">
        <w:t>caCORE SDK</w:t>
      </w:r>
      <w:r>
        <w:t>)</w:t>
      </w:r>
      <w:bookmarkEnd w:id="390"/>
    </w:p>
    <w:p w:rsidR="00361B65" w:rsidRDefault="00AE03BA" w:rsidP="00361B65">
      <w:r>
        <w:t>Security features in the caCORE SDK will not be supported in this release. User can secure the application using the grid security when creating the grid service.</w:t>
      </w:r>
    </w:p>
    <w:p w:rsidR="00AE03BA" w:rsidRDefault="00AE03BA" w:rsidP="00361B65"/>
    <w:p w:rsidR="00361B65" w:rsidRDefault="00361B65" w:rsidP="0094197A">
      <w:pPr>
        <w:pStyle w:val="Heading3"/>
        <w:numPr>
          <w:numberingChange w:id="391" w:author="Scott Oster" w:date="2010-03-10T10:34:00Z" w:original="%1:8:0:.%2:2:0:.%3:2:0:"/>
        </w:numPr>
      </w:pPr>
      <w:bookmarkStart w:id="392" w:name="_Toc255409197"/>
      <w:r>
        <w:t>Grid Security</w:t>
      </w:r>
      <w:bookmarkEnd w:id="392"/>
    </w:p>
    <w:p w:rsidR="00361B65" w:rsidRDefault="00361B65" w:rsidP="0094197A">
      <w:pPr>
        <w:pStyle w:val="Heading4"/>
        <w:numPr>
          <w:numberingChange w:id="393" w:author="Scott Oster" w:date="2010-03-10T10:34:00Z" w:original="%1:8:0:.%2:2:0:.%3:2:0:.%4:1:0:"/>
        </w:numPr>
      </w:pPr>
      <w:r>
        <w:t>Authentication</w:t>
      </w:r>
    </w:p>
    <w:p w:rsidR="00361B65" w:rsidRDefault="00361B65" w:rsidP="00361B65">
      <w:r>
        <w:t>Existing x.509/PKI-based authentication will work with ISO-type services as it does with standard data and analytical services.</w:t>
      </w:r>
    </w:p>
    <w:p w:rsidR="00361B65" w:rsidRDefault="00361B65" w:rsidP="00361B65"/>
    <w:p w:rsidR="00361B65" w:rsidRDefault="00361B65" w:rsidP="0094197A">
      <w:pPr>
        <w:pStyle w:val="Heading4"/>
        <w:numPr>
          <w:numberingChange w:id="394" w:author="Scott Oster" w:date="2010-03-10T10:34:00Z" w:original="%1:8:0:.%2:2:0:.%3:2:0:.%4:2:0:"/>
        </w:numPr>
      </w:pPr>
      <w:r>
        <w:t>Authorization</w:t>
      </w:r>
    </w:p>
    <w:p w:rsidR="00361B65" w:rsidRDefault="00361B65" w:rsidP="00361B65">
      <w:r>
        <w:t>The use of CSM and/or Grid Grouper to perform authorization decisions on the invocation of service operations will work with ISO-type services as it does with standard data and analytical services.</w:t>
      </w:r>
    </w:p>
    <w:p w:rsidR="00361B65" w:rsidRPr="00361B65" w:rsidRDefault="00361B65" w:rsidP="00361B65"/>
    <w:sectPr w:rsidR="00361B65" w:rsidRPr="00361B65" w:rsidSect="00B85FC8">
      <w:headerReference w:type="default" r:id="rId12"/>
      <w:footerReference w:type="default" r:id="rId13"/>
      <w:pgSz w:w="12240" w:h="15840"/>
      <w:pgMar w:top="1440" w:right="1440" w:bottom="1440" w:left="1440" w:gutter="0"/>
      <w:pgBorders w:offsetFrom="page">
        <w:top w:val="single" w:sz="4" w:space="24" w:color="auto"/>
        <w:left w:val="single" w:sz="4" w:space="24" w:color="auto"/>
        <w:bottom w:val="single" w:sz="4" w:space="24" w:color="auto"/>
        <w:right w:val="single" w:sz="4" w:space="24" w:color="auto"/>
      </w:pgBorders>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0" w:author="Scott Oster" w:date="2010-03-10T10:45:00Z" w:initials="SO">
    <w:p w:rsidR="006F4E2A" w:rsidRDefault="006F4E2A">
      <w:pPr>
        <w:pStyle w:val="CommentText"/>
      </w:pPr>
      <w:r>
        <w:rPr>
          <w:rStyle w:val="CommentReference"/>
        </w:rPr>
        <w:annotationRef/>
      </w:r>
      <w:r>
        <w:t>Depending on the timing</w:t>
      </w:r>
    </w:p>
  </w:comment>
  <w:comment w:id="115" w:author="Scott Oster" w:date="2010-03-10T10:53:00Z" w:initials="SO">
    <w:p w:rsidR="006F4E2A" w:rsidRDefault="006F4E2A">
      <w:pPr>
        <w:pStyle w:val="CommentText"/>
      </w:pPr>
      <w:r>
        <w:rPr>
          <w:rStyle w:val="CommentReference"/>
        </w:rPr>
        <w:annotationRef/>
      </w:r>
      <w:r>
        <w:t>Is this correct?  We will no longer do QBE and will do CQL instead, and it will live in the SDK which the service will just call into?</w:t>
      </w:r>
    </w:p>
  </w:comment>
  <w:comment w:id="333" w:author="Scott Oster" w:date="2010-03-10T11:59:00Z" w:initials="SO">
    <w:p w:rsidR="006F4E2A" w:rsidRDefault="006F4E2A" w:rsidP="00874047">
      <w:pPr>
        <w:pStyle w:val="CommentText"/>
      </w:pPr>
      <w:r>
        <w:rPr>
          <w:rStyle w:val="CommentReference"/>
        </w:rPr>
        <w:annotationRef/>
      </w:r>
      <w:r>
        <w:t>Depending on the timing</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778" w:rsidRDefault="00053778">
      <w:r>
        <w:separator/>
      </w:r>
    </w:p>
  </w:endnote>
  <w:endnote w:type="continuationSeparator" w:id="0">
    <w:p w:rsidR="00053778" w:rsidRDefault="00053778">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2A" w:rsidRDefault="006F4E2A">
    <w:pPr>
      <w:ind w:left="180"/>
    </w:pPr>
    <w:r>
      <w:rPr>
        <w:noProof/>
      </w:rPr>
      <w:drawing>
        <wp:anchor distT="0" distB="0" distL="114300" distR="114300" simplePos="0" relativeHeight="251662848" behindDoc="0" locked="0" layoutInCell="1" allowOverlap="1">
          <wp:simplePos x="0" y="0"/>
          <wp:positionH relativeFrom="column">
            <wp:posOffset>2150533</wp:posOffset>
          </wp:positionH>
          <wp:positionV relativeFrom="paragraph">
            <wp:posOffset>118533</wp:posOffset>
          </wp:positionV>
          <wp:extent cx="821267" cy="372534"/>
          <wp:effectExtent l="25400" t="0" r="0" b="0"/>
          <wp:wrapNone/>
          <wp:docPr id="14"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1"/>
                  <a:stretch>
                    <a:fillRect/>
                  </a:stretch>
                </pic:blipFill>
                <pic:spPr>
                  <a:xfrm>
                    <a:off x="0" y="0"/>
                    <a:ext cx="821267" cy="372534"/>
                  </a:xfrm>
                  <a:prstGeom prst="rect">
                    <a:avLst/>
                  </a:prstGeom>
                </pic:spPr>
              </pic:pic>
            </a:graphicData>
          </a:graphic>
        </wp:anchor>
      </w:drawing>
    </w:r>
    <w:r w:rsidR="002F50E5">
      <w:rPr>
        <w:noProof/>
      </w:rPr>
      <w:pict>
        <v:shapetype id="_x0000_t202" coordsize="21600,21600" o:spt="202" path="m0,0l0,21600,21600,21600,21600,0xe">
          <v:stroke joinstyle="miter"/>
          <v:path gradientshapeok="t" o:connecttype="rect"/>
        </v:shapetype>
        <v:shape id="_x0000_s2052" type="#_x0000_t202" style="position:absolute;left:0;text-align:left;margin-left:27pt;margin-top:-.35pt;width:63pt;height:27pt;z-index:251658752;mso-position-horizontal-relative:text;mso-position-vertical-relative:text" stroked="f">
          <v:textbox style="mso-next-textbox:#_x0000_s2052">
            <w:txbxContent>
              <w:p w:rsidR="006F4E2A" w:rsidRDefault="006F4E2A">
                <w:pPr>
                  <w:rPr>
                    <w:rFonts w:eastAsia="Arial Unicode MS"/>
                  </w:rPr>
                </w:pPr>
                <w:r>
                  <w:rPr>
                    <w:rFonts w:ascii="Arial Unicode MS" w:eastAsia="Arial Unicode MS" w:hAnsi="Arial Unicode MS" w:cs="Arial Unicode MS"/>
                    <w:b/>
                    <w:sz w:val="24"/>
                    <w:szCs w:val="24"/>
                  </w:rPr>
                  <w:t>Ekagra</w:t>
                </w:r>
              </w:p>
            </w:txbxContent>
          </v:textbox>
        </v:shape>
      </w:pict>
    </w:r>
    <w:r w:rsidR="002F50E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0;margin-top:3.85pt;width:31.25pt;height:22.8pt;z-index:251657728;mso-position-horizontal-relative:text;mso-position-vertical-relative:text">
          <v:imagedata r:id="rId2" o:title=""/>
          <w10:wrap type="square"/>
        </v:shape>
      </w:pict>
    </w:r>
  </w:p>
  <w:p w:rsidR="006F4E2A" w:rsidRDefault="002F50E5">
    <w:r>
      <w:rPr>
        <w:noProof/>
      </w:rPr>
      <w:pict>
        <v:shape id="_x0000_s2053" type="#_x0000_t202" style="position:absolute;margin-left:243pt;margin-top:-.1pt;width:261pt;height:26.65pt;z-index:251659776" filled="f" stroked="f">
          <v:textbox style="mso-next-textbox:#_x0000_s2053">
            <w:txbxContent>
              <w:tbl>
                <w:tblPr>
                  <w:tblW w:w="5005" w:type="dxa"/>
                  <w:tblLook w:val="01E0"/>
                </w:tblPr>
                <w:tblGrid>
                  <w:gridCol w:w="5005"/>
                </w:tblGrid>
                <w:tr w:rsidR="006F4E2A">
                  <w:trPr>
                    <w:trHeight w:hRule="exact" w:val="426"/>
                  </w:trPr>
                  <w:tc>
                    <w:tcPr>
                      <w:tcW w:w="5005" w:type="dxa"/>
                      <w:vAlign w:val="center"/>
                    </w:tcPr>
                    <w:p w:rsidR="006F4E2A" w:rsidRDefault="006F4E2A" w:rsidP="005A42D6">
                      <w:pPr>
                        <w:tabs>
                          <w:tab w:val="left" w:pos="792"/>
                        </w:tabs>
                        <w:spacing w:line="240" w:lineRule="auto"/>
                        <w:jc w:val="right"/>
                      </w:pPr>
                      <w:r>
                        <w:t xml:space="preserve">Page </w:t>
                      </w:r>
                      <w:r w:rsidR="002F50E5">
                        <w:rPr>
                          <w:rStyle w:val="PageNumber"/>
                        </w:rPr>
                        <w:fldChar w:fldCharType="begin"/>
                      </w:r>
                      <w:r>
                        <w:rPr>
                          <w:rStyle w:val="PageNumber"/>
                        </w:rPr>
                        <w:instrText xml:space="preserve"> PAGE </w:instrText>
                      </w:r>
                      <w:r w:rsidR="002F50E5">
                        <w:rPr>
                          <w:rStyle w:val="PageNumber"/>
                        </w:rPr>
                        <w:fldChar w:fldCharType="separate"/>
                      </w:r>
                      <w:r w:rsidR="00E637C6">
                        <w:rPr>
                          <w:rStyle w:val="PageNumber"/>
                          <w:noProof/>
                        </w:rPr>
                        <w:t>15</w:t>
                      </w:r>
                      <w:r w:rsidR="002F50E5">
                        <w:rPr>
                          <w:rStyle w:val="PageNumber"/>
                        </w:rPr>
                        <w:fldChar w:fldCharType="end"/>
                      </w:r>
                      <w:r>
                        <w:rPr>
                          <w:rStyle w:val="PageNumber"/>
                        </w:rPr>
                        <w:t xml:space="preserve"> of </w:t>
                      </w:r>
                      <w:r w:rsidR="002F50E5">
                        <w:rPr>
                          <w:rStyle w:val="PageNumber"/>
                        </w:rPr>
                        <w:fldChar w:fldCharType="begin"/>
                      </w:r>
                      <w:r>
                        <w:rPr>
                          <w:rStyle w:val="PageNumber"/>
                        </w:rPr>
                        <w:instrText xml:space="preserve"> NUMPAGES </w:instrText>
                      </w:r>
                      <w:r w:rsidR="002F50E5">
                        <w:rPr>
                          <w:rStyle w:val="PageNumber"/>
                        </w:rPr>
                        <w:fldChar w:fldCharType="separate"/>
                      </w:r>
                      <w:ins w:id="399" w:author="Scott Oster" w:date="2010-03-10T14:41:00Z">
                        <w:r w:rsidR="00E637C6">
                          <w:rPr>
                            <w:rStyle w:val="PageNumber"/>
                            <w:noProof/>
                          </w:rPr>
                          <w:t>15</w:t>
                        </w:r>
                      </w:ins>
                      <w:ins w:id="400" w:author="David Ervin" w:date="2010-03-10T14:31:00Z">
                        <w:del w:id="401" w:author="Scott Oster" w:date="2010-03-10T14:35:00Z">
                          <w:r w:rsidR="000E66F4" w:rsidDel="008676E5">
                            <w:rPr>
                              <w:rStyle w:val="PageNumber"/>
                              <w:noProof/>
                            </w:rPr>
                            <w:delText>14</w:delText>
                          </w:r>
                        </w:del>
                      </w:ins>
                      <w:del w:id="402" w:author="Scott Oster" w:date="2010-03-10T14:35:00Z">
                        <w:r w:rsidDel="008676E5">
                          <w:rPr>
                            <w:rStyle w:val="PageNumber"/>
                            <w:noProof/>
                          </w:rPr>
                          <w:delText>13</w:delText>
                        </w:r>
                      </w:del>
                      <w:r w:rsidR="002F50E5">
                        <w:rPr>
                          <w:rStyle w:val="PageNumber"/>
                        </w:rPr>
                        <w:fldChar w:fldCharType="end"/>
                      </w:r>
                    </w:p>
                  </w:tc>
                </w:tr>
              </w:tbl>
              <w:p w:rsidR="006F4E2A" w:rsidRDefault="006F4E2A"/>
            </w:txbxContent>
          </v:textbox>
        </v:shape>
      </w:pict>
    </w:r>
    <w:r w:rsidR="006F4E2A">
      <w:t xml:space="preserve">     </w:t>
    </w:r>
  </w:p>
  <w:p w:rsidR="006F4E2A" w:rsidRDefault="006F4E2A">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778" w:rsidRDefault="00053778">
      <w:r>
        <w:separator/>
      </w:r>
    </w:p>
  </w:footnote>
  <w:footnote w:type="continuationSeparator" w:id="0">
    <w:p w:rsidR="00053778" w:rsidRDefault="00053778">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788"/>
      <w:gridCol w:w="4788"/>
    </w:tblGrid>
    <w:tr w:rsidR="006F4E2A">
      <w:trPr>
        <w:trHeight w:val="720"/>
      </w:trPr>
      <w:tc>
        <w:tcPr>
          <w:tcW w:w="4788" w:type="dxa"/>
        </w:tcPr>
        <w:p w:rsidR="006F4E2A" w:rsidRDefault="006F4E2A">
          <w:r>
            <w:rPr>
              <w:rFonts w:ascii="Arial Unicode MS" w:eastAsia="Arial Unicode MS" w:hAnsi="Arial Unicode MS" w:cs="Arial Unicode MS"/>
              <w:b/>
              <w:noProof/>
              <w:sz w:val="12"/>
              <w:szCs w:val="12"/>
            </w:rPr>
            <w:drawing>
              <wp:inline distT="0" distB="0" distL="0" distR="0">
                <wp:extent cx="457200" cy="457200"/>
                <wp:effectExtent l="19050" t="0" r="0"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Pr>
              <w:rFonts w:ascii="Arial Unicode MS" w:eastAsia="Arial Unicode MS" w:hAnsi="Arial Unicode MS" w:cs="Arial Unicode MS"/>
              <w:b/>
              <w:sz w:val="24"/>
              <w:szCs w:val="24"/>
            </w:rPr>
            <w:t xml:space="preserve"> NCICB</w:t>
          </w:r>
        </w:p>
      </w:tc>
      <w:tc>
        <w:tcPr>
          <w:tcW w:w="4788" w:type="dxa"/>
        </w:tcPr>
        <w:p w:rsidR="006F4E2A" w:rsidRPr="00907F6C" w:rsidRDefault="006F4E2A">
          <w:r w:rsidRPr="00907F6C">
            <w:rPr>
              <w:noProof/>
            </w:rPr>
            <w:drawing>
              <wp:anchor distT="0" distB="0" distL="114300" distR="114300" simplePos="0" relativeHeight="251660800" behindDoc="0" locked="0" layoutInCell="1" allowOverlap="1">
                <wp:simplePos x="0" y="0"/>
                <wp:positionH relativeFrom="column">
                  <wp:posOffset>29162</wp:posOffset>
                </wp:positionH>
                <wp:positionV relativeFrom="paragraph">
                  <wp:posOffset>86810</wp:posOffset>
                </wp:positionV>
                <wp:extent cx="819552" cy="370390"/>
                <wp:effectExtent l="25400" t="0" r="0" b="0"/>
                <wp:wrapNone/>
                <wp:docPr id="10" name="Picture 3" descr="Screen shot 2010-02-19 at 4.4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0-02-19 at 4.42.46 PM.png"/>
                        <pic:cNvPicPr/>
                      </pic:nvPicPr>
                      <pic:blipFill>
                        <a:blip r:embed="rId2"/>
                        <a:stretch>
                          <a:fillRect/>
                        </a:stretch>
                      </pic:blipFill>
                      <pic:spPr>
                        <a:xfrm>
                          <a:off x="0" y="0"/>
                          <a:ext cx="819552" cy="370390"/>
                        </a:xfrm>
                        <a:prstGeom prst="rect">
                          <a:avLst/>
                        </a:prstGeom>
                      </pic:spPr>
                    </pic:pic>
                  </a:graphicData>
                </a:graphic>
              </wp:anchor>
            </w:drawing>
          </w:r>
          <w:r w:rsidRPr="00907F6C">
            <w:rPr>
              <w:noProof/>
            </w:rPr>
            <w:drawing>
              <wp:anchor distT="0" distB="0" distL="114300" distR="114300" simplePos="0" relativeHeight="251655680" behindDoc="1" locked="0" layoutInCell="1" allowOverlap="1">
                <wp:simplePos x="0" y="0"/>
                <wp:positionH relativeFrom="column">
                  <wp:posOffset>1074420</wp:posOffset>
                </wp:positionH>
                <wp:positionV relativeFrom="paragraph">
                  <wp:posOffset>114300</wp:posOffset>
                </wp:positionV>
                <wp:extent cx="1924050" cy="457200"/>
                <wp:effectExtent l="25400" t="0" r="6350" b="0"/>
                <wp:wrapTight wrapText="bothSides">
                  <wp:wrapPolygon edited="0">
                    <wp:start x="-285" y="0"/>
                    <wp:lineTo x="-285" y="20400"/>
                    <wp:lineTo x="21671" y="20400"/>
                    <wp:lineTo x="21671" y="0"/>
                    <wp:lineTo x="-2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1924050" cy="457200"/>
                        </a:xfrm>
                        <a:prstGeom prst="rect">
                          <a:avLst/>
                        </a:prstGeom>
                        <a:noFill/>
                        <a:ln w="9525">
                          <a:noFill/>
                          <a:miter lim="800000"/>
                          <a:headEnd/>
                          <a:tailEnd/>
                        </a:ln>
                      </pic:spPr>
                    </pic:pic>
                  </a:graphicData>
                </a:graphic>
              </wp:anchor>
            </w:drawing>
          </w:r>
        </w:p>
      </w:tc>
    </w:tr>
  </w:tbl>
  <w:p w:rsidR="006F4E2A" w:rsidRDefault="006F4E2A">
    <w:pPr>
      <w:ind w:left="-540"/>
      <w:rPr>
        <w:rFonts w:eastAsia="Arial Unicode MS"/>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E2A" w:rsidRDefault="002F50E5">
    <w:pPr>
      <w:ind w:left="180"/>
      <w:rPr>
        <w:rFonts w:eastAsia="Arial Unicode MS"/>
      </w:rPr>
    </w:pPr>
    <w:r w:rsidRPr="002F50E5">
      <w:rPr>
        <w:noProof/>
      </w:rPr>
      <w:pict>
        <v:shapetype id="_x0000_t202" coordsize="21600,21600" o:spt="202" path="m0,0l0,21600,21600,21600,21600,0xe">
          <v:stroke joinstyle="miter"/>
          <v:path gradientshapeok="t" o:connecttype="rect"/>
        </v:shapetype>
        <v:shape id="_x0000_s2050" type="#_x0000_t202" style="position:absolute;left:0;text-align:left;margin-left:99pt;margin-top:3pt;width:369pt;height:42pt;z-index:251656704" filled="f" stroked="f">
          <v:textbox style="mso-next-textbox:#_x0000_s2050">
            <w:txbxContent>
              <w:tbl>
                <w:tblPr>
                  <w:tblW w:w="7353" w:type="dxa"/>
                  <w:tblLook w:val="01E0"/>
                </w:tblPr>
                <w:tblGrid>
                  <w:gridCol w:w="4068"/>
                  <w:gridCol w:w="3285"/>
                </w:tblGrid>
                <w:tr w:rsidR="006F4E2A">
                  <w:trPr>
                    <w:trHeight w:hRule="exact" w:val="303"/>
                  </w:trPr>
                  <w:tc>
                    <w:tcPr>
                      <w:tcW w:w="4068" w:type="dxa"/>
                    </w:tcPr>
                    <w:p w:rsidR="006F4E2A" w:rsidRDefault="006F4E2A" w:rsidP="00AF75E4">
                      <w:pPr>
                        <w:rPr>
                          <w:b/>
                        </w:rPr>
                      </w:pPr>
                      <w:r>
                        <w:rPr>
                          <w:b/>
                        </w:rPr>
                        <w:t>Scope Document</w:t>
                      </w:r>
                    </w:p>
                  </w:tc>
                  <w:tc>
                    <w:tcPr>
                      <w:tcW w:w="3285" w:type="dxa"/>
                      <w:vAlign w:val="center"/>
                    </w:tcPr>
                    <w:p w:rsidR="006F4E2A" w:rsidRDefault="006F4E2A" w:rsidP="00361B65">
                      <w:pPr>
                        <w:tabs>
                          <w:tab w:val="left" w:pos="792"/>
                        </w:tabs>
                        <w:spacing w:before="40"/>
                        <w:ind w:right="68"/>
                        <w:jc w:val="right"/>
                      </w:pPr>
                      <w:r>
                        <w:t>Version: 1.</w:t>
                      </w:r>
                      <w:ins w:id="395" w:author="Scott Oster" w:date="2010-03-10T14:40:00Z">
                        <w:r w:rsidR="00E637C6">
                          <w:t>2</w:t>
                        </w:r>
                      </w:ins>
                      <w:del w:id="396" w:author="Scott Oster" w:date="2010-03-10T14:40:00Z">
                        <w:r w:rsidDel="00E637C6">
                          <w:delText>1</w:delText>
                        </w:r>
                      </w:del>
                    </w:p>
                  </w:tc>
                </w:tr>
                <w:tr w:rsidR="006F4E2A">
                  <w:trPr>
                    <w:trHeight w:hRule="exact" w:val="303"/>
                  </w:trPr>
                  <w:tc>
                    <w:tcPr>
                      <w:tcW w:w="4068" w:type="dxa"/>
                    </w:tcPr>
                    <w:p w:rsidR="006F4E2A" w:rsidRDefault="006F4E2A" w:rsidP="00AF75E4">
                      <w:r>
                        <w:t xml:space="preserve">ISO </w:t>
                      </w:r>
                      <w:proofErr w:type="spellStart"/>
                      <w:r>
                        <w:t>Datatype</w:t>
                      </w:r>
                      <w:proofErr w:type="spellEnd"/>
                      <w:r>
                        <w:t xml:space="preserve"> Support </w:t>
                      </w:r>
                    </w:p>
                  </w:tc>
                  <w:tc>
                    <w:tcPr>
                      <w:tcW w:w="3285" w:type="dxa"/>
                      <w:vAlign w:val="center"/>
                    </w:tcPr>
                    <w:p w:rsidR="006F4E2A" w:rsidRDefault="006F4E2A" w:rsidP="00E637C6">
                      <w:pPr>
                        <w:tabs>
                          <w:tab w:val="left" w:pos="432"/>
                        </w:tabs>
                        <w:jc w:val="right"/>
                      </w:pPr>
                      <w:r>
                        <w:t>Date: 3/</w:t>
                      </w:r>
                      <w:del w:id="397" w:author="Scott Oster" w:date="2010-03-10T14:40:00Z">
                        <w:r w:rsidDel="00E637C6">
                          <w:delText>3</w:delText>
                        </w:r>
                      </w:del>
                      <w:ins w:id="398" w:author="Scott Oster" w:date="2010-03-10T14:40:00Z">
                        <w:r w:rsidR="00E637C6">
                          <w:t>10</w:t>
                        </w:r>
                      </w:ins>
                      <w:r>
                        <w:t>/2010</w:t>
                      </w:r>
                    </w:p>
                  </w:tc>
                </w:tr>
              </w:tbl>
              <w:p w:rsidR="006F4E2A" w:rsidRDefault="006F4E2A"/>
            </w:txbxContent>
          </v:textbox>
        </v:shape>
      </w:pict>
    </w:r>
    <w:r w:rsidR="006F4E2A">
      <w:rPr>
        <w:rFonts w:ascii="Arial Unicode MS" w:eastAsia="Arial Unicode MS" w:hAnsi="Arial Unicode MS" w:cs="Arial Unicode MS"/>
        <w:b/>
        <w:noProof/>
        <w:sz w:val="12"/>
        <w:szCs w:val="12"/>
      </w:rPr>
      <w:drawing>
        <wp:inline distT="0" distB="0" distL="0" distR="0">
          <wp:extent cx="457200" cy="457200"/>
          <wp:effectExtent l="19050" t="0" r="0" b="0"/>
          <wp:docPr id="3"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6F4E2A">
      <w:rPr>
        <w:rFonts w:ascii="Arial Unicode MS" w:eastAsia="Arial Unicode MS" w:hAnsi="Arial Unicode MS" w:cs="Arial Unicode MS"/>
        <w:b/>
        <w:sz w:val="24"/>
        <w:szCs w:val="24"/>
      </w:rPr>
      <w:t>NCICB</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4E486B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B3EC1F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DD043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60895D8"/>
    <w:lvl w:ilvl="0">
      <w:start w:val="1"/>
      <w:numFmt w:val="decimal"/>
      <w:pStyle w:val="ListNumber2"/>
      <w:lvlText w:val="%1."/>
      <w:lvlJc w:val="left"/>
      <w:pPr>
        <w:tabs>
          <w:tab w:val="num" w:pos="720"/>
        </w:tabs>
        <w:ind w:left="720" w:hanging="360"/>
      </w:pPr>
    </w:lvl>
  </w:abstractNum>
  <w:abstractNum w:abstractNumId="4">
    <w:nsid w:val="FFFFFF80"/>
    <w:multiLevelType w:val="singleLevel"/>
    <w:tmpl w:val="0E5AFD2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23C8CD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E484D7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8F70561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C466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CCA464C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68708CC"/>
    <w:multiLevelType w:val="hybridMultilevel"/>
    <w:tmpl w:val="73D63DB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9066AD3"/>
    <w:multiLevelType w:val="hybridMultilevel"/>
    <w:tmpl w:val="2314FE7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E47672D"/>
    <w:multiLevelType w:val="hybridMultilevel"/>
    <w:tmpl w:val="D392414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14E375C9"/>
    <w:multiLevelType w:val="hybridMultilevel"/>
    <w:tmpl w:val="FE0E213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150E6FFE"/>
    <w:multiLevelType w:val="hybridMultilevel"/>
    <w:tmpl w:val="B26090BE"/>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7554341"/>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CD529BA"/>
    <w:multiLevelType w:val="hybridMultilevel"/>
    <w:tmpl w:val="E0966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2DA01544"/>
    <w:multiLevelType w:val="hybridMultilevel"/>
    <w:tmpl w:val="1704397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0E6904"/>
    <w:multiLevelType w:val="hybridMultilevel"/>
    <w:tmpl w:val="13AC1C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E1747"/>
    <w:multiLevelType w:val="hybridMultilevel"/>
    <w:tmpl w:val="71205054"/>
    <w:lvl w:ilvl="0" w:tplc="04090009">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6B6E49"/>
    <w:multiLevelType w:val="hybridMultilevel"/>
    <w:tmpl w:val="85D824EC"/>
    <w:lvl w:ilvl="0" w:tplc="13AACBB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325DC5"/>
    <w:multiLevelType w:val="hybridMultilevel"/>
    <w:tmpl w:val="4B1AA4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8D399A"/>
    <w:multiLevelType w:val="hybridMultilevel"/>
    <w:tmpl w:val="08DA0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F40592"/>
    <w:multiLevelType w:val="hybridMultilevel"/>
    <w:tmpl w:val="15D0521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7CA4255"/>
    <w:multiLevelType w:val="hybridMultilevel"/>
    <w:tmpl w:val="F31C12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7DD2FFA"/>
    <w:multiLevelType w:val="hybridMultilevel"/>
    <w:tmpl w:val="CFE06C52"/>
    <w:lvl w:ilvl="0" w:tplc="0409000F">
      <w:start w:val="1"/>
      <w:numFmt w:val="decimal"/>
      <w:lvlText w:val="%1."/>
      <w:lvlJc w:val="left"/>
      <w:pPr>
        <w:ind w:left="1080" w:hanging="360"/>
      </w:p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26688E"/>
    <w:multiLevelType w:val="hybridMultilevel"/>
    <w:tmpl w:val="6B6444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EC35C67"/>
    <w:multiLevelType w:val="hybridMultilevel"/>
    <w:tmpl w:val="026897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F757CD5"/>
    <w:multiLevelType w:val="hybridMultilevel"/>
    <w:tmpl w:val="03AC545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2AF437F"/>
    <w:multiLevelType w:val="hybridMultilevel"/>
    <w:tmpl w:val="4A32C10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4E0C41"/>
    <w:multiLevelType w:val="hybridMultilevel"/>
    <w:tmpl w:val="9D5447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C950B1A"/>
    <w:multiLevelType w:val="hybridMultilevel"/>
    <w:tmpl w:val="7376D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54556BB"/>
    <w:multiLevelType w:val="hybridMultilevel"/>
    <w:tmpl w:val="0A362528"/>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3073E5"/>
    <w:multiLevelType w:val="hybridMultilevel"/>
    <w:tmpl w:val="C4CEA720"/>
    <w:lvl w:ilvl="0" w:tplc="BC14C9F8">
      <w:start w:val="1"/>
      <w:numFmt w:val="bullet"/>
      <w:lvlText w:val=""/>
      <w:lvlJc w:val="left"/>
      <w:pPr>
        <w:ind w:left="720" w:hanging="360"/>
      </w:pPr>
      <w:rPr>
        <w:rFonts w:ascii="Wingdings" w:hAnsi="Wingdings"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C92F73"/>
    <w:multiLevelType w:val="hybridMultilevel"/>
    <w:tmpl w:val="D652B20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BDC7CE2"/>
    <w:multiLevelType w:val="hybridMultilevel"/>
    <w:tmpl w:val="89DAD6EA"/>
    <w:lvl w:ilvl="0" w:tplc="04090003">
      <w:start w:val="1"/>
      <w:numFmt w:val="bullet"/>
      <w:lvlText w:val="o"/>
      <w:lvlJc w:val="left"/>
      <w:pPr>
        <w:tabs>
          <w:tab w:val="num" w:pos="960"/>
        </w:tabs>
        <w:ind w:left="960" w:hanging="360"/>
      </w:pPr>
      <w:rPr>
        <w:rFonts w:ascii="Courier New" w:hAnsi="Courier New" w:hint="default"/>
      </w:rPr>
    </w:lvl>
    <w:lvl w:ilvl="1" w:tplc="7E7A8F1C">
      <w:start w:val="1"/>
      <w:numFmt w:val="decimal"/>
      <w:lvlText w:val="%2)"/>
      <w:lvlJc w:val="left"/>
      <w:pPr>
        <w:tabs>
          <w:tab w:val="num" w:pos="1680"/>
        </w:tabs>
        <w:ind w:left="1680" w:hanging="360"/>
      </w:pPr>
      <w:rPr>
        <w:rFonts w:hint="default"/>
      </w:rPr>
    </w:lvl>
    <w:lvl w:ilvl="2" w:tplc="99E43F3C">
      <w:start w:val="1"/>
      <w:numFmt w:val="decimal"/>
      <w:lvlText w:val="%3"/>
      <w:lvlJc w:val="left"/>
      <w:pPr>
        <w:tabs>
          <w:tab w:val="num" w:pos="2940"/>
        </w:tabs>
        <w:ind w:left="2940" w:hanging="720"/>
      </w:pPr>
      <w:rPr>
        <w:rFonts w:hint="default"/>
      </w:rPr>
    </w:lvl>
    <w:lvl w:ilvl="3" w:tplc="04090009">
      <w:start w:val="1"/>
      <w:numFmt w:val="bullet"/>
      <w:lvlText w:val=""/>
      <w:lvlJc w:val="left"/>
      <w:pPr>
        <w:ind w:left="3120" w:hanging="360"/>
      </w:pPr>
      <w:rPr>
        <w:rFonts w:ascii="Wingdings" w:hAnsi="Wingdings" w:hint="default"/>
      </w:r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37">
    <w:nsid w:val="7F5F2CF3"/>
    <w:multiLevelType w:val="hybridMultilevel"/>
    <w:tmpl w:val="22AC75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6"/>
  </w:num>
  <w:num w:numId="13">
    <w:abstractNumId w:val="35"/>
  </w:num>
  <w:num w:numId="14">
    <w:abstractNumId w:val="36"/>
  </w:num>
  <w:num w:numId="15">
    <w:abstractNumId w:val="28"/>
  </w:num>
  <w:num w:numId="16">
    <w:abstractNumId w:val="13"/>
  </w:num>
  <w:num w:numId="17">
    <w:abstractNumId w:val="27"/>
  </w:num>
  <w:num w:numId="18">
    <w:abstractNumId w:val="18"/>
  </w:num>
  <w:num w:numId="19">
    <w:abstractNumId w:val="20"/>
  </w:num>
  <w:num w:numId="20">
    <w:abstractNumId w:val="33"/>
  </w:num>
  <w:num w:numId="21">
    <w:abstractNumId w:val="23"/>
  </w:num>
  <w:num w:numId="22">
    <w:abstractNumId w:val="34"/>
  </w:num>
  <w:num w:numId="23">
    <w:abstractNumId w:val="15"/>
  </w:num>
  <w:num w:numId="24">
    <w:abstractNumId w:val="37"/>
  </w:num>
  <w:num w:numId="25">
    <w:abstractNumId w:val="22"/>
  </w:num>
  <w:num w:numId="26">
    <w:abstractNumId w:val="30"/>
  </w:num>
  <w:num w:numId="27">
    <w:abstractNumId w:val="24"/>
  </w:num>
  <w:num w:numId="28">
    <w:abstractNumId w:val="25"/>
  </w:num>
  <w:num w:numId="29">
    <w:abstractNumId w:val="10"/>
  </w:num>
  <w:num w:numId="30">
    <w:abstractNumId w:val="10"/>
  </w:num>
  <w:num w:numId="31">
    <w:abstractNumId w:val="31"/>
  </w:num>
  <w:num w:numId="32">
    <w:abstractNumId w:val="19"/>
  </w:num>
  <w:num w:numId="33">
    <w:abstractNumId w:val="21"/>
  </w:num>
  <w:num w:numId="34">
    <w:abstractNumId w:val="16"/>
  </w:num>
  <w:num w:numId="35">
    <w:abstractNumId w:val="29"/>
  </w:num>
  <w:num w:numId="36">
    <w:abstractNumId w:val="12"/>
  </w:num>
  <w:num w:numId="37">
    <w:abstractNumId w:val="17"/>
  </w:num>
  <w:num w:numId="38">
    <w:abstractNumId w:val="32"/>
  </w:num>
  <w:num w:numId="39">
    <w:abstractNumId w:val="11"/>
  </w:num>
  <w:num w:numId="40">
    <w:abstractNumId w:val="14"/>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proofState w:spelling="clean" w:grammar="clean"/>
  <w:attachedTemplate r:id="rId1"/>
  <w:stylePaneFormatFilter w:val="3701"/>
  <w:trackRevisions/>
  <w:doNotTrackMoves/>
  <w:defaultTabStop w:val="720"/>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applyBreakingRules/>
  </w:compat>
  <w:rsids>
    <w:rsidRoot w:val="00BF6B5E"/>
    <w:rsid w:val="000015FC"/>
    <w:rsid w:val="00001A10"/>
    <w:rsid w:val="00001D5C"/>
    <w:rsid w:val="0000238E"/>
    <w:rsid w:val="00004809"/>
    <w:rsid w:val="00006474"/>
    <w:rsid w:val="00010F0B"/>
    <w:rsid w:val="0001524B"/>
    <w:rsid w:val="00021BA1"/>
    <w:rsid w:val="00025825"/>
    <w:rsid w:val="00027373"/>
    <w:rsid w:val="00027E8E"/>
    <w:rsid w:val="00036C1F"/>
    <w:rsid w:val="00036DF1"/>
    <w:rsid w:val="00044CBF"/>
    <w:rsid w:val="00045296"/>
    <w:rsid w:val="000471F5"/>
    <w:rsid w:val="00047707"/>
    <w:rsid w:val="000514A1"/>
    <w:rsid w:val="00051C1A"/>
    <w:rsid w:val="00053778"/>
    <w:rsid w:val="00054961"/>
    <w:rsid w:val="0005594B"/>
    <w:rsid w:val="00060412"/>
    <w:rsid w:val="00070092"/>
    <w:rsid w:val="00072C3D"/>
    <w:rsid w:val="000765C0"/>
    <w:rsid w:val="000769BC"/>
    <w:rsid w:val="0008171E"/>
    <w:rsid w:val="000832F1"/>
    <w:rsid w:val="000841BE"/>
    <w:rsid w:val="000A62EC"/>
    <w:rsid w:val="000B7816"/>
    <w:rsid w:val="000C078A"/>
    <w:rsid w:val="000C0B61"/>
    <w:rsid w:val="000D0908"/>
    <w:rsid w:val="000D2E13"/>
    <w:rsid w:val="000D307A"/>
    <w:rsid w:val="000E17FE"/>
    <w:rsid w:val="000E224C"/>
    <w:rsid w:val="000E56B9"/>
    <w:rsid w:val="000E63B9"/>
    <w:rsid w:val="000E66F4"/>
    <w:rsid w:val="000E6AE5"/>
    <w:rsid w:val="000E7879"/>
    <w:rsid w:val="000F1AFA"/>
    <w:rsid w:val="000F4303"/>
    <w:rsid w:val="000F6A11"/>
    <w:rsid w:val="0010096C"/>
    <w:rsid w:val="001026C8"/>
    <w:rsid w:val="001055DD"/>
    <w:rsid w:val="00105D0F"/>
    <w:rsid w:val="00105F52"/>
    <w:rsid w:val="00113424"/>
    <w:rsid w:val="0011435B"/>
    <w:rsid w:val="00117C31"/>
    <w:rsid w:val="001201E1"/>
    <w:rsid w:val="00120A70"/>
    <w:rsid w:val="00121561"/>
    <w:rsid w:val="001261DB"/>
    <w:rsid w:val="00126586"/>
    <w:rsid w:val="00127DC9"/>
    <w:rsid w:val="0013360A"/>
    <w:rsid w:val="00137353"/>
    <w:rsid w:val="00140731"/>
    <w:rsid w:val="00147BDE"/>
    <w:rsid w:val="001513CD"/>
    <w:rsid w:val="00154238"/>
    <w:rsid w:val="001632DE"/>
    <w:rsid w:val="0016363D"/>
    <w:rsid w:val="00172020"/>
    <w:rsid w:val="00172ECA"/>
    <w:rsid w:val="00174E6E"/>
    <w:rsid w:val="00175D02"/>
    <w:rsid w:val="001839F2"/>
    <w:rsid w:val="0018794F"/>
    <w:rsid w:val="001929A8"/>
    <w:rsid w:val="00194C77"/>
    <w:rsid w:val="001968A3"/>
    <w:rsid w:val="00197C0E"/>
    <w:rsid w:val="001A60C4"/>
    <w:rsid w:val="001A6E8F"/>
    <w:rsid w:val="001B2D58"/>
    <w:rsid w:val="001B3961"/>
    <w:rsid w:val="001B4F7A"/>
    <w:rsid w:val="001B7BD3"/>
    <w:rsid w:val="001C0882"/>
    <w:rsid w:val="001C1DC2"/>
    <w:rsid w:val="001C38C7"/>
    <w:rsid w:val="001C3CCC"/>
    <w:rsid w:val="001C7F9C"/>
    <w:rsid w:val="001E07E0"/>
    <w:rsid w:val="001E42AD"/>
    <w:rsid w:val="001E53CC"/>
    <w:rsid w:val="001F03DC"/>
    <w:rsid w:val="001F3E0B"/>
    <w:rsid w:val="002043B9"/>
    <w:rsid w:val="002065D4"/>
    <w:rsid w:val="002066CC"/>
    <w:rsid w:val="00210337"/>
    <w:rsid w:val="00210B4D"/>
    <w:rsid w:val="002116AD"/>
    <w:rsid w:val="0021474F"/>
    <w:rsid w:val="00222814"/>
    <w:rsid w:val="00225BE3"/>
    <w:rsid w:val="00227781"/>
    <w:rsid w:val="00231D25"/>
    <w:rsid w:val="00234018"/>
    <w:rsid w:val="00236035"/>
    <w:rsid w:val="00250330"/>
    <w:rsid w:val="002539DA"/>
    <w:rsid w:val="00257593"/>
    <w:rsid w:val="00260E97"/>
    <w:rsid w:val="00262352"/>
    <w:rsid w:val="002800AB"/>
    <w:rsid w:val="00284AC7"/>
    <w:rsid w:val="00284F89"/>
    <w:rsid w:val="00287794"/>
    <w:rsid w:val="002908DA"/>
    <w:rsid w:val="00294604"/>
    <w:rsid w:val="002975FB"/>
    <w:rsid w:val="002979E1"/>
    <w:rsid w:val="002A04BE"/>
    <w:rsid w:val="002A6711"/>
    <w:rsid w:val="002B2645"/>
    <w:rsid w:val="002B4D8D"/>
    <w:rsid w:val="002B5008"/>
    <w:rsid w:val="002B577A"/>
    <w:rsid w:val="002B6254"/>
    <w:rsid w:val="002B6C62"/>
    <w:rsid w:val="002B7039"/>
    <w:rsid w:val="002C0CB7"/>
    <w:rsid w:val="002C21A3"/>
    <w:rsid w:val="002C61D3"/>
    <w:rsid w:val="002C74DE"/>
    <w:rsid w:val="002D17E0"/>
    <w:rsid w:val="002D5345"/>
    <w:rsid w:val="002E0549"/>
    <w:rsid w:val="002E147A"/>
    <w:rsid w:val="002E164D"/>
    <w:rsid w:val="002E37AF"/>
    <w:rsid w:val="002E6F33"/>
    <w:rsid w:val="002F0147"/>
    <w:rsid w:val="002F0DD1"/>
    <w:rsid w:val="002F50E5"/>
    <w:rsid w:val="002F5E15"/>
    <w:rsid w:val="002F5EC1"/>
    <w:rsid w:val="00305AC5"/>
    <w:rsid w:val="00306BD7"/>
    <w:rsid w:val="00311280"/>
    <w:rsid w:val="00311911"/>
    <w:rsid w:val="00312B1E"/>
    <w:rsid w:val="003140FF"/>
    <w:rsid w:val="003141B0"/>
    <w:rsid w:val="00323D7D"/>
    <w:rsid w:val="00333687"/>
    <w:rsid w:val="003358A2"/>
    <w:rsid w:val="00335B05"/>
    <w:rsid w:val="00336D43"/>
    <w:rsid w:val="00352FAA"/>
    <w:rsid w:val="00353C67"/>
    <w:rsid w:val="00360091"/>
    <w:rsid w:val="0036049C"/>
    <w:rsid w:val="0036113D"/>
    <w:rsid w:val="00361B65"/>
    <w:rsid w:val="00362006"/>
    <w:rsid w:val="00374A83"/>
    <w:rsid w:val="00375D75"/>
    <w:rsid w:val="003815B1"/>
    <w:rsid w:val="003865C1"/>
    <w:rsid w:val="00390081"/>
    <w:rsid w:val="00390D31"/>
    <w:rsid w:val="003A05C7"/>
    <w:rsid w:val="003A12E1"/>
    <w:rsid w:val="003A23C1"/>
    <w:rsid w:val="003A2C2B"/>
    <w:rsid w:val="003A2ED8"/>
    <w:rsid w:val="003B0907"/>
    <w:rsid w:val="003B1578"/>
    <w:rsid w:val="003B3DA5"/>
    <w:rsid w:val="003B6EB0"/>
    <w:rsid w:val="003B73D5"/>
    <w:rsid w:val="003C7BB6"/>
    <w:rsid w:val="003D0BD7"/>
    <w:rsid w:val="003D22A0"/>
    <w:rsid w:val="003D3A44"/>
    <w:rsid w:val="003D52FD"/>
    <w:rsid w:val="003D5968"/>
    <w:rsid w:val="003D6D6C"/>
    <w:rsid w:val="003E109E"/>
    <w:rsid w:val="003E33EB"/>
    <w:rsid w:val="003E44C4"/>
    <w:rsid w:val="003E4748"/>
    <w:rsid w:val="003F3EB4"/>
    <w:rsid w:val="004005F8"/>
    <w:rsid w:val="00404353"/>
    <w:rsid w:val="00413C83"/>
    <w:rsid w:val="0042052E"/>
    <w:rsid w:val="0042141D"/>
    <w:rsid w:val="004215F6"/>
    <w:rsid w:val="00425FEE"/>
    <w:rsid w:val="004268FB"/>
    <w:rsid w:val="00430AF8"/>
    <w:rsid w:val="00436B92"/>
    <w:rsid w:val="00443926"/>
    <w:rsid w:val="004470EB"/>
    <w:rsid w:val="004473A6"/>
    <w:rsid w:val="00447C6F"/>
    <w:rsid w:val="00451395"/>
    <w:rsid w:val="004557F8"/>
    <w:rsid w:val="00456534"/>
    <w:rsid w:val="00461038"/>
    <w:rsid w:val="004616D4"/>
    <w:rsid w:val="004711AE"/>
    <w:rsid w:val="0047154F"/>
    <w:rsid w:val="00473158"/>
    <w:rsid w:val="00475048"/>
    <w:rsid w:val="00477178"/>
    <w:rsid w:val="00477F35"/>
    <w:rsid w:val="00480A35"/>
    <w:rsid w:val="004910E0"/>
    <w:rsid w:val="004A0CD4"/>
    <w:rsid w:val="004A0F2E"/>
    <w:rsid w:val="004A2419"/>
    <w:rsid w:val="004B00BD"/>
    <w:rsid w:val="004B41F4"/>
    <w:rsid w:val="004B4DAF"/>
    <w:rsid w:val="004B69F7"/>
    <w:rsid w:val="004C1554"/>
    <w:rsid w:val="004C2473"/>
    <w:rsid w:val="004C37FC"/>
    <w:rsid w:val="004C5ACF"/>
    <w:rsid w:val="004D132C"/>
    <w:rsid w:val="004D2F30"/>
    <w:rsid w:val="004D683D"/>
    <w:rsid w:val="004D7305"/>
    <w:rsid w:val="004E0606"/>
    <w:rsid w:val="004E55A8"/>
    <w:rsid w:val="004F15D3"/>
    <w:rsid w:val="004F1988"/>
    <w:rsid w:val="004F2A98"/>
    <w:rsid w:val="004F5E32"/>
    <w:rsid w:val="004F7C90"/>
    <w:rsid w:val="0051143F"/>
    <w:rsid w:val="00512916"/>
    <w:rsid w:val="00515BCB"/>
    <w:rsid w:val="00517C2F"/>
    <w:rsid w:val="005219CB"/>
    <w:rsid w:val="0052265F"/>
    <w:rsid w:val="00526A0E"/>
    <w:rsid w:val="005410A3"/>
    <w:rsid w:val="0055585D"/>
    <w:rsid w:val="00560A83"/>
    <w:rsid w:val="00560C7E"/>
    <w:rsid w:val="00571F31"/>
    <w:rsid w:val="005721AA"/>
    <w:rsid w:val="0058337E"/>
    <w:rsid w:val="00584ECB"/>
    <w:rsid w:val="00585CA2"/>
    <w:rsid w:val="005933E1"/>
    <w:rsid w:val="00593ACF"/>
    <w:rsid w:val="00594188"/>
    <w:rsid w:val="00594613"/>
    <w:rsid w:val="005A42D6"/>
    <w:rsid w:val="005A6BE6"/>
    <w:rsid w:val="005B3DC9"/>
    <w:rsid w:val="005B496A"/>
    <w:rsid w:val="005B4FC7"/>
    <w:rsid w:val="005B7DE7"/>
    <w:rsid w:val="005C585D"/>
    <w:rsid w:val="005C628D"/>
    <w:rsid w:val="005D2687"/>
    <w:rsid w:val="005D6101"/>
    <w:rsid w:val="005D6434"/>
    <w:rsid w:val="005E1C85"/>
    <w:rsid w:val="005F447A"/>
    <w:rsid w:val="005F6520"/>
    <w:rsid w:val="005F6598"/>
    <w:rsid w:val="005F70ED"/>
    <w:rsid w:val="006007D6"/>
    <w:rsid w:val="00600A87"/>
    <w:rsid w:val="006013A1"/>
    <w:rsid w:val="00602EA4"/>
    <w:rsid w:val="00606F7E"/>
    <w:rsid w:val="00610C10"/>
    <w:rsid w:val="00614B90"/>
    <w:rsid w:val="00615DBC"/>
    <w:rsid w:val="00620ECE"/>
    <w:rsid w:val="00622681"/>
    <w:rsid w:val="00623F71"/>
    <w:rsid w:val="00626B46"/>
    <w:rsid w:val="00627FAC"/>
    <w:rsid w:val="00631CA7"/>
    <w:rsid w:val="006342C2"/>
    <w:rsid w:val="006404DE"/>
    <w:rsid w:val="00644882"/>
    <w:rsid w:val="0064507F"/>
    <w:rsid w:val="006456C3"/>
    <w:rsid w:val="0065603E"/>
    <w:rsid w:val="00660A3A"/>
    <w:rsid w:val="00673B8F"/>
    <w:rsid w:val="00676B51"/>
    <w:rsid w:val="006824CB"/>
    <w:rsid w:val="00686D43"/>
    <w:rsid w:val="00687954"/>
    <w:rsid w:val="006962F0"/>
    <w:rsid w:val="00696D20"/>
    <w:rsid w:val="006A7ADE"/>
    <w:rsid w:val="006B21B7"/>
    <w:rsid w:val="006B312A"/>
    <w:rsid w:val="006B45C3"/>
    <w:rsid w:val="006B4A17"/>
    <w:rsid w:val="006B5866"/>
    <w:rsid w:val="006B6027"/>
    <w:rsid w:val="006C23C7"/>
    <w:rsid w:val="006C5560"/>
    <w:rsid w:val="006C6A67"/>
    <w:rsid w:val="006C7F03"/>
    <w:rsid w:val="006D0953"/>
    <w:rsid w:val="006D3E64"/>
    <w:rsid w:val="006D4914"/>
    <w:rsid w:val="006E0146"/>
    <w:rsid w:val="006E1B17"/>
    <w:rsid w:val="006E27ED"/>
    <w:rsid w:val="006E39D6"/>
    <w:rsid w:val="006F0123"/>
    <w:rsid w:val="006F1F92"/>
    <w:rsid w:val="006F368E"/>
    <w:rsid w:val="006F49C4"/>
    <w:rsid w:val="006F4B46"/>
    <w:rsid w:val="006F4E2A"/>
    <w:rsid w:val="006F7CB0"/>
    <w:rsid w:val="00701DEA"/>
    <w:rsid w:val="00702105"/>
    <w:rsid w:val="00703653"/>
    <w:rsid w:val="007045DF"/>
    <w:rsid w:val="00704A77"/>
    <w:rsid w:val="00706FAF"/>
    <w:rsid w:val="007108DD"/>
    <w:rsid w:val="00715920"/>
    <w:rsid w:val="00717803"/>
    <w:rsid w:val="007204A6"/>
    <w:rsid w:val="0072320C"/>
    <w:rsid w:val="00726341"/>
    <w:rsid w:val="007270BB"/>
    <w:rsid w:val="00731349"/>
    <w:rsid w:val="0073275B"/>
    <w:rsid w:val="00733168"/>
    <w:rsid w:val="00735E3C"/>
    <w:rsid w:val="00740826"/>
    <w:rsid w:val="00741682"/>
    <w:rsid w:val="00741EDA"/>
    <w:rsid w:val="007462CE"/>
    <w:rsid w:val="00752860"/>
    <w:rsid w:val="007528BB"/>
    <w:rsid w:val="00753B23"/>
    <w:rsid w:val="00762EEB"/>
    <w:rsid w:val="00763970"/>
    <w:rsid w:val="00770C38"/>
    <w:rsid w:val="00772DA0"/>
    <w:rsid w:val="007748C7"/>
    <w:rsid w:val="00797536"/>
    <w:rsid w:val="007A0B7B"/>
    <w:rsid w:val="007A0C50"/>
    <w:rsid w:val="007A2860"/>
    <w:rsid w:val="007A3725"/>
    <w:rsid w:val="007B34C7"/>
    <w:rsid w:val="007B3F1D"/>
    <w:rsid w:val="007B481E"/>
    <w:rsid w:val="007B7C3D"/>
    <w:rsid w:val="007C2982"/>
    <w:rsid w:val="007C6E64"/>
    <w:rsid w:val="007D5A5E"/>
    <w:rsid w:val="007E0F34"/>
    <w:rsid w:val="007E4C0B"/>
    <w:rsid w:val="007F058F"/>
    <w:rsid w:val="007F1A7E"/>
    <w:rsid w:val="007F2D50"/>
    <w:rsid w:val="007F524E"/>
    <w:rsid w:val="007F5CE6"/>
    <w:rsid w:val="008052E8"/>
    <w:rsid w:val="00806E3D"/>
    <w:rsid w:val="00810714"/>
    <w:rsid w:val="008107F2"/>
    <w:rsid w:val="00813F50"/>
    <w:rsid w:val="00816216"/>
    <w:rsid w:val="00816A65"/>
    <w:rsid w:val="0082353D"/>
    <w:rsid w:val="0082691E"/>
    <w:rsid w:val="0083194B"/>
    <w:rsid w:val="00831FCE"/>
    <w:rsid w:val="008408B7"/>
    <w:rsid w:val="00842BBD"/>
    <w:rsid w:val="00842C50"/>
    <w:rsid w:val="00842D57"/>
    <w:rsid w:val="008511FA"/>
    <w:rsid w:val="00852620"/>
    <w:rsid w:val="00852937"/>
    <w:rsid w:val="008630BF"/>
    <w:rsid w:val="00864E2B"/>
    <w:rsid w:val="008676E5"/>
    <w:rsid w:val="00867865"/>
    <w:rsid w:val="00874047"/>
    <w:rsid w:val="00875A3F"/>
    <w:rsid w:val="0087633A"/>
    <w:rsid w:val="00877477"/>
    <w:rsid w:val="00880881"/>
    <w:rsid w:val="008821D2"/>
    <w:rsid w:val="00887DA5"/>
    <w:rsid w:val="008923A4"/>
    <w:rsid w:val="008964BA"/>
    <w:rsid w:val="008A080B"/>
    <w:rsid w:val="008A3277"/>
    <w:rsid w:val="008A3511"/>
    <w:rsid w:val="008A7F9D"/>
    <w:rsid w:val="008B1376"/>
    <w:rsid w:val="008B4B84"/>
    <w:rsid w:val="008B6443"/>
    <w:rsid w:val="008C48A0"/>
    <w:rsid w:val="008D22A9"/>
    <w:rsid w:val="008D5CBB"/>
    <w:rsid w:val="008E0502"/>
    <w:rsid w:val="008E38E9"/>
    <w:rsid w:val="008E3CDA"/>
    <w:rsid w:val="008E55E2"/>
    <w:rsid w:val="008F04AB"/>
    <w:rsid w:val="008F1EB2"/>
    <w:rsid w:val="008F41FE"/>
    <w:rsid w:val="00907F6C"/>
    <w:rsid w:val="00910408"/>
    <w:rsid w:val="00912220"/>
    <w:rsid w:val="00931D79"/>
    <w:rsid w:val="0093517B"/>
    <w:rsid w:val="0093649D"/>
    <w:rsid w:val="00936D4C"/>
    <w:rsid w:val="0094197A"/>
    <w:rsid w:val="00942E65"/>
    <w:rsid w:val="00943ADF"/>
    <w:rsid w:val="00947B69"/>
    <w:rsid w:val="009508F0"/>
    <w:rsid w:val="00955303"/>
    <w:rsid w:val="00956E2A"/>
    <w:rsid w:val="00961E8D"/>
    <w:rsid w:val="00963D51"/>
    <w:rsid w:val="00964745"/>
    <w:rsid w:val="009673DD"/>
    <w:rsid w:val="00967701"/>
    <w:rsid w:val="00967704"/>
    <w:rsid w:val="0097101F"/>
    <w:rsid w:val="0097369B"/>
    <w:rsid w:val="0098311D"/>
    <w:rsid w:val="0098377E"/>
    <w:rsid w:val="00985DE5"/>
    <w:rsid w:val="00987077"/>
    <w:rsid w:val="00991AD7"/>
    <w:rsid w:val="009A04B9"/>
    <w:rsid w:val="009A0706"/>
    <w:rsid w:val="009A1FFC"/>
    <w:rsid w:val="009A2CDF"/>
    <w:rsid w:val="009A3872"/>
    <w:rsid w:val="009A3A47"/>
    <w:rsid w:val="009B2DAC"/>
    <w:rsid w:val="009C041F"/>
    <w:rsid w:val="009C57B5"/>
    <w:rsid w:val="009D01B2"/>
    <w:rsid w:val="009D1FC1"/>
    <w:rsid w:val="009D335F"/>
    <w:rsid w:val="009D4B40"/>
    <w:rsid w:val="009E3693"/>
    <w:rsid w:val="009E5A65"/>
    <w:rsid w:val="009E5B00"/>
    <w:rsid w:val="009E5DD4"/>
    <w:rsid w:val="009E6354"/>
    <w:rsid w:val="009F0D31"/>
    <w:rsid w:val="009F0E43"/>
    <w:rsid w:val="009F3197"/>
    <w:rsid w:val="009F6246"/>
    <w:rsid w:val="00A0299C"/>
    <w:rsid w:val="00A030D8"/>
    <w:rsid w:val="00A03FB0"/>
    <w:rsid w:val="00A04D13"/>
    <w:rsid w:val="00A0575E"/>
    <w:rsid w:val="00A073EB"/>
    <w:rsid w:val="00A146DD"/>
    <w:rsid w:val="00A207F7"/>
    <w:rsid w:val="00A22ACC"/>
    <w:rsid w:val="00A22B36"/>
    <w:rsid w:val="00A22B52"/>
    <w:rsid w:val="00A2461D"/>
    <w:rsid w:val="00A303DB"/>
    <w:rsid w:val="00A35249"/>
    <w:rsid w:val="00A35F15"/>
    <w:rsid w:val="00A4253F"/>
    <w:rsid w:val="00A4519A"/>
    <w:rsid w:val="00A508C3"/>
    <w:rsid w:val="00A5319D"/>
    <w:rsid w:val="00A54183"/>
    <w:rsid w:val="00A57CDB"/>
    <w:rsid w:val="00A60E02"/>
    <w:rsid w:val="00A61C5B"/>
    <w:rsid w:val="00A67D4E"/>
    <w:rsid w:val="00A67EB9"/>
    <w:rsid w:val="00A730DB"/>
    <w:rsid w:val="00A743F3"/>
    <w:rsid w:val="00A74C08"/>
    <w:rsid w:val="00A80421"/>
    <w:rsid w:val="00A8319D"/>
    <w:rsid w:val="00A85ABC"/>
    <w:rsid w:val="00A90022"/>
    <w:rsid w:val="00A90115"/>
    <w:rsid w:val="00A927E3"/>
    <w:rsid w:val="00A94626"/>
    <w:rsid w:val="00A96048"/>
    <w:rsid w:val="00AA7595"/>
    <w:rsid w:val="00AB309E"/>
    <w:rsid w:val="00AB46BF"/>
    <w:rsid w:val="00AC225F"/>
    <w:rsid w:val="00AC3E95"/>
    <w:rsid w:val="00AC5B15"/>
    <w:rsid w:val="00AD0238"/>
    <w:rsid w:val="00AD3A3E"/>
    <w:rsid w:val="00AD5459"/>
    <w:rsid w:val="00AD6A0D"/>
    <w:rsid w:val="00AD73F6"/>
    <w:rsid w:val="00AE03BA"/>
    <w:rsid w:val="00AE150F"/>
    <w:rsid w:val="00AE4865"/>
    <w:rsid w:val="00AE5C5F"/>
    <w:rsid w:val="00AF02AD"/>
    <w:rsid w:val="00AF439E"/>
    <w:rsid w:val="00AF733F"/>
    <w:rsid w:val="00AF74E9"/>
    <w:rsid w:val="00AF75E4"/>
    <w:rsid w:val="00B02513"/>
    <w:rsid w:val="00B06242"/>
    <w:rsid w:val="00B12023"/>
    <w:rsid w:val="00B13CE4"/>
    <w:rsid w:val="00B155F6"/>
    <w:rsid w:val="00B1664D"/>
    <w:rsid w:val="00B226EF"/>
    <w:rsid w:val="00B257A0"/>
    <w:rsid w:val="00B26B0F"/>
    <w:rsid w:val="00B2780B"/>
    <w:rsid w:val="00B30303"/>
    <w:rsid w:val="00B31BCF"/>
    <w:rsid w:val="00B34C75"/>
    <w:rsid w:val="00B355F5"/>
    <w:rsid w:val="00B35FC1"/>
    <w:rsid w:val="00B4141F"/>
    <w:rsid w:val="00B41FDE"/>
    <w:rsid w:val="00B4392C"/>
    <w:rsid w:val="00B50083"/>
    <w:rsid w:val="00B504EB"/>
    <w:rsid w:val="00B5079E"/>
    <w:rsid w:val="00B5496C"/>
    <w:rsid w:val="00B54FC6"/>
    <w:rsid w:val="00B60202"/>
    <w:rsid w:val="00B60E6C"/>
    <w:rsid w:val="00B64AC5"/>
    <w:rsid w:val="00B665C2"/>
    <w:rsid w:val="00B67DA5"/>
    <w:rsid w:val="00B75E5D"/>
    <w:rsid w:val="00B771A9"/>
    <w:rsid w:val="00B81B83"/>
    <w:rsid w:val="00B85FC8"/>
    <w:rsid w:val="00B90B7D"/>
    <w:rsid w:val="00BA077A"/>
    <w:rsid w:val="00BA2E84"/>
    <w:rsid w:val="00BA3118"/>
    <w:rsid w:val="00BA4AD4"/>
    <w:rsid w:val="00BA57E2"/>
    <w:rsid w:val="00BA7C88"/>
    <w:rsid w:val="00BB1776"/>
    <w:rsid w:val="00BB1810"/>
    <w:rsid w:val="00BB54D3"/>
    <w:rsid w:val="00BB6E98"/>
    <w:rsid w:val="00BC7EA2"/>
    <w:rsid w:val="00BD0FC1"/>
    <w:rsid w:val="00BE0884"/>
    <w:rsid w:val="00BE16A9"/>
    <w:rsid w:val="00BE24C8"/>
    <w:rsid w:val="00BE3CEF"/>
    <w:rsid w:val="00BF0CE1"/>
    <w:rsid w:val="00BF13B8"/>
    <w:rsid w:val="00BF3D2A"/>
    <w:rsid w:val="00BF6547"/>
    <w:rsid w:val="00BF6B5E"/>
    <w:rsid w:val="00C00267"/>
    <w:rsid w:val="00C05432"/>
    <w:rsid w:val="00C05900"/>
    <w:rsid w:val="00C0788B"/>
    <w:rsid w:val="00C137D2"/>
    <w:rsid w:val="00C14403"/>
    <w:rsid w:val="00C15E33"/>
    <w:rsid w:val="00C17BC0"/>
    <w:rsid w:val="00C22C96"/>
    <w:rsid w:val="00C30062"/>
    <w:rsid w:val="00C306EA"/>
    <w:rsid w:val="00C30D60"/>
    <w:rsid w:val="00C3368C"/>
    <w:rsid w:val="00C34935"/>
    <w:rsid w:val="00C37F5A"/>
    <w:rsid w:val="00C410C3"/>
    <w:rsid w:val="00C41EDA"/>
    <w:rsid w:val="00C43653"/>
    <w:rsid w:val="00C47F0F"/>
    <w:rsid w:val="00C5005D"/>
    <w:rsid w:val="00C51A01"/>
    <w:rsid w:val="00C55613"/>
    <w:rsid w:val="00C568EA"/>
    <w:rsid w:val="00C62878"/>
    <w:rsid w:val="00C6473C"/>
    <w:rsid w:val="00C71285"/>
    <w:rsid w:val="00C7412C"/>
    <w:rsid w:val="00C74799"/>
    <w:rsid w:val="00C75438"/>
    <w:rsid w:val="00C80B74"/>
    <w:rsid w:val="00C8517A"/>
    <w:rsid w:val="00CA63BA"/>
    <w:rsid w:val="00CB04D1"/>
    <w:rsid w:val="00CB1543"/>
    <w:rsid w:val="00CB1C0F"/>
    <w:rsid w:val="00CC0E2A"/>
    <w:rsid w:val="00CC2F31"/>
    <w:rsid w:val="00CC5F6A"/>
    <w:rsid w:val="00CC7016"/>
    <w:rsid w:val="00CC7FA9"/>
    <w:rsid w:val="00CE1335"/>
    <w:rsid w:val="00CE16B8"/>
    <w:rsid w:val="00CE2586"/>
    <w:rsid w:val="00CE62E9"/>
    <w:rsid w:val="00CE6391"/>
    <w:rsid w:val="00CE7AB9"/>
    <w:rsid w:val="00CF5459"/>
    <w:rsid w:val="00D049B8"/>
    <w:rsid w:val="00D14AD8"/>
    <w:rsid w:val="00D1541E"/>
    <w:rsid w:val="00D1751E"/>
    <w:rsid w:val="00D25A77"/>
    <w:rsid w:val="00D27083"/>
    <w:rsid w:val="00D330DE"/>
    <w:rsid w:val="00D344DD"/>
    <w:rsid w:val="00D36FF1"/>
    <w:rsid w:val="00D40FE3"/>
    <w:rsid w:val="00D448AC"/>
    <w:rsid w:val="00D44A69"/>
    <w:rsid w:val="00D46E9F"/>
    <w:rsid w:val="00D47E05"/>
    <w:rsid w:val="00D50ED7"/>
    <w:rsid w:val="00D56B5A"/>
    <w:rsid w:val="00D616C5"/>
    <w:rsid w:val="00D62155"/>
    <w:rsid w:val="00D62FE9"/>
    <w:rsid w:val="00D63DD1"/>
    <w:rsid w:val="00D72F98"/>
    <w:rsid w:val="00D73F15"/>
    <w:rsid w:val="00D76EC8"/>
    <w:rsid w:val="00D86554"/>
    <w:rsid w:val="00D87B3B"/>
    <w:rsid w:val="00D95B32"/>
    <w:rsid w:val="00D96EFD"/>
    <w:rsid w:val="00D97DC2"/>
    <w:rsid w:val="00DA04BC"/>
    <w:rsid w:val="00DA1A3B"/>
    <w:rsid w:val="00DA3F19"/>
    <w:rsid w:val="00DA4B48"/>
    <w:rsid w:val="00DA7F6D"/>
    <w:rsid w:val="00DB2A62"/>
    <w:rsid w:val="00DB2D25"/>
    <w:rsid w:val="00DC15BF"/>
    <w:rsid w:val="00DC4BB1"/>
    <w:rsid w:val="00DC5223"/>
    <w:rsid w:val="00DC6D01"/>
    <w:rsid w:val="00DC77D6"/>
    <w:rsid w:val="00DD04D1"/>
    <w:rsid w:val="00DD1AAA"/>
    <w:rsid w:val="00DD2830"/>
    <w:rsid w:val="00DD5921"/>
    <w:rsid w:val="00DD75FE"/>
    <w:rsid w:val="00DE0BC3"/>
    <w:rsid w:val="00DE0EEC"/>
    <w:rsid w:val="00DE1744"/>
    <w:rsid w:val="00DE261D"/>
    <w:rsid w:val="00DE3B91"/>
    <w:rsid w:val="00E02F2B"/>
    <w:rsid w:val="00E05055"/>
    <w:rsid w:val="00E058CA"/>
    <w:rsid w:val="00E06EB9"/>
    <w:rsid w:val="00E07F1F"/>
    <w:rsid w:val="00E07F30"/>
    <w:rsid w:val="00E217A4"/>
    <w:rsid w:val="00E22BEC"/>
    <w:rsid w:val="00E22BEE"/>
    <w:rsid w:val="00E23AD5"/>
    <w:rsid w:val="00E2613F"/>
    <w:rsid w:val="00E26BDC"/>
    <w:rsid w:val="00E325D9"/>
    <w:rsid w:val="00E35DCE"/>
    <w:rsid w:val="00E431E5"/>
    <w:rsid w:val="00E4354F"/>
    <w:rsid w:val="00E45C0F"/>
    <w:rsid w:val="00E46BE1"/>
    <w:rsid w:val="00E50A4D"/>
    <w:rsid w:val="00E517CC"/>
    <w:rsid w:val="00E53A52"/>
    <w:rsid w:val="00E55E3C"/>
    <w:rsid w:val="00E5643A"/>
    <w:rsid w:val="00E56636"/>
    <w:rsid w:val="00E637C6"/>
    <w:rsid w:val="00E64B80"/>
    <w:rsid w:val="00E660CF"/>
    <w:rsid w:val="00E71675"/>
    <w:rsid w:val="00E87202"/>
    <w:rsid w:val="00E919C5"/>
    <w:rsid w:val="00EA1850"/>
    <w:rsid w:val="00EA50F3"/>
    <w:rsid w:val="00EA57A3"/>
    <w:rsid w:val="00EB0A35"/>
    <w:rsid w:val="00EB11BB"/>
    <w:rsid w:val="00EB42DA"/>
    <w:rsid w:val="00EB4A4E"/>
    <w:rsid w:val="00ED0E8E"/>
    <w:rsid w:val="00EE1B92"/>
    <w:rsid w:val="00EF198F"/>
    <w:rsid w:val="00EF56E4"/>
    <w:rsid w:val="00EF5DD8"/>
    <w:rsid w:val="00F07B98"/>
    <w:rsid w:val="00F11313"/>
    <w:rsid w:val="00F1307A"/>
    <w:rsid w:val="00F1457C"/>
    <w:rsid w:val="00F14676"/>
    <w:rsid w:val="00F15AAE"/>
    <w:rsid w:val="00F17910"/>
    <w:rsid w:val="00F20B75"/>
    <w:rsid w:val="00F216A1"/>
    <w:rsid w:val="00F232B3"/>
    <w:rsid w:val="00F2504F"/>
    <w:rsid w:val="00F27C3F"/>
    <w:rsid w:val="00F351FD"/>
    <w:rsid w:val="00F354B0"/>
    <w:rsid w:val="00F37864"/>
    <w:rsid w:val="00F43B65"/>
    <w:rsid w:val="00F44DCE"/>
    <w:rsid w:val="00F46BB0"/>
    <w:rsid w:val="00F503EA"/>
    <w:rsid w:val="00F50691"/>
    <w:rsid w:val="00F50772"/>
    <w:rsid w:val="00F51ADE"/>
    <w:rsid w:val="00F53200"/>
    <w:rsid w:val="00F56FA5"/>
    <w:rsid w:val="00F6240C"/>
    <w:rsid w:val="00F62629"/>
    <w:rsid w:val="00F714E4"/>
    <w:rsid w:val="00F715D8"/>
    <w:rsid w:val="00F7289B"/>
    <w:rsid w:val="00F73357"/>
    <w:rsid w:val="00F755D9"/>
    <w:rsid w:val="00F771EB"/>
    <w:rsid w:val="00F77B46"/>
    <w:rsid w:val="00F80121"/>
    <w:rsid w:val="00F9080F"/>
    <w:rsid w:val="00F945B8"/>
    <w:rsid w:val="00F957A7"/>
    <w:rsid w:val="00FA20EA"/>
    <w:rsid w:val="00FA348A"/>
    <w:rsid w:val="00FA3734"/>
    <w:rsid w:val="00FA4DFF"/>
    <w:rsid w:val="00FC00B4"/>
    <w:rsid w:val="00FC2D1C"/>
    <w:rsid w:val="00FC3824"/>
    <w:rsid w:val="00FC7EEC"/>
    <w:rsid w:val="00FE2BE7"/>
    <w:rsid w:val="00FE2FE4"/>
    <w:rsid w:val="00FE5C2B"/>
    <w:rsid w:val="00FE5CDB"/>
    <w:rsid w:val="00FF2B98"/>
    <w:rsid w:val="00FF3FA4"/>
    <w:rsid w:val="00FF44CA"/>
    <w:rsid w:val="00FF4ED1"/>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FC8"/>
    <w:pPr>
      <w:widowControl w:val="0"/>
      <w:spacing w:line="240" w:lineRule="atLeast"/>
    </w:pPr>
  </w:style>
  <w:style w:type="paragraph" w:styleId="Heading1">
    <w:name w:val="heading 1"/>
    <w:basedOn w:val="Normal"/>
    <w:next w:val="Normal"/>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qFormat/>
    <w:rsid w:val="00B85FC8"/>
    <w:pPr>
      <w:numPr>
        <w:ilvl w:val="1"/>
      </w:numPr>
      <w:outlineLvl w:val="1"/>
    </w:pPr>
    <w:rPr>
      <w:sz w:val="20"/>
    </w:rPr>
  </w:style>
  <w:style w:type="paragraph" w:styleId="Heading3">
    <w:name w:val="heading 3"/>
    <w:basedOn w:val="Heading1"/>
    <w:next w:val="Normal"/>
    <w:qFormat/>
    <w:rsid w:val="00B85FC8"/>
    <w:pPr>
      <w:numPr>
        <w:ilvl w:val="2"/>
      </w:numPr>
      <w:outlineLvl w:val="2"/>
    </w:pPr>
    <w:rPr>
      <w:b w:val="0"/>
      <w:i/>
      <w:sz w:val="20"/>
    </w:rPr>
  </w:style>
  <w:style w:type="paragraph" w:styleId="Heading4">
    <w:name w:val="heading 4"/>
    <w:basedOn w:val="Heading1"/>
    <w:next w:val="Normal"/>
    <w:qFormat/>
    <w:rsid w:val="00B85FC8"/>
    <w:pPr>
      <w:numPr>
        <w:ilvl w:val="3"/>
      </w:numPr>
      <w:outlineLvl w:val="3"/>
    </w:pPr>
    <w:rPr>
      <w:b w:val="0"/>
      <w:sz w:val="20"/>
    </w:rPr>
  </w:style>
  <w:style w:type="paragraph" w:styleId="Heading5">
    <w:name w:val="heading 5"/>
    <w:basedOn w:val="Normal"/>
    <w:next w:val="Normal"/>
    <w:qFormat/>
    <w:rsid w:val="00B85FC8"/>
    <w:pPr>
      <w:numPr>
        <w:ilvl w:val="4"/>
        <w:numId w:val="1"/>
      </w:numPr>
      <w:spacing w:before="240" w:after="60"/>
      <w:ind w:left="2880"/>
      <w:outlineLvl w:val="4"/>
    </w:pPr>
    <w:rPr>
      <w:sz w:val="22"/>
    </w:rPr>
  </w:style>
  <w:style w:type="paragraph" w:styleId="Heading6">
    <w:name w:val="heading 6"/>
    <w:basedOn w:val="Normal"/>
    <w:next w:val="Normal"/>
    <w:qFormat/>
    <w:rsid w:val="00B85FC8"/>
    <w:pPr>
      <w:numPr>
        <w:ilvl w:val="5"/>
        <w:numId w:val="1"/>
      </w:numPr>
      <w:spacing w:before="240" w:after="60"/>
      <w:ind w:left="2880"/>
      <w:outlineLvl w:val="5"/>
    </w:pPr>
    <w:rPr>
      <w:i/>
      <w:sz w:val="22"/>
    </w:rPr>
  </w:style>
  <w:style w:type="paragraph" w:styleId="Heading7">
    <w:name w:val="heading 7"/>
    <w:basedOn w:val="Normal"/>
    <w:next w:val="Normal"/>
    <w:qFormat/>
    <w:rsid w:val="00B85FC8"/>
    <w:pPr>
      <w:numPr>
        <w:ilvl w:val="6"/>
        <w:numId w:val="1"/>
      </w:numPr>
      <w:spacing w:before="240" w:after="60"/>
      <w:ind w:left="2880"/>
      <w:outlineLvl w:val="6"/>
    </w:pPr>
  </w:style>
  <w:style w:type="paragraph" w:styleId="Heading8">
    <w:name w:val="heading 8"/>
    <w:basedOn w:val="Normal"/>
    <w:next w:val="Normal"/>
    <w:qFormat/>
    <w:rsid w:val="00B85FC8"/>
    <w:pPr>
      <w:numPr>
        <w:ilvl w:val="7"/>
        <w:numId w:val="1"/>
      </w:numPr>
      <w:spacing w:before="240" w:after="60"/>
      <w:ind w:left="2880"/>
      <w:outlineLvl w:val="7"/>
    </w:pPr>
    <w:rPr>
      <w:i/>
    </w:rPr>
  </w:style>
  <w:style w:type="paragraph" w:styleId="Heading9">
    <w:name w:val="heading 9"/>
    <w:basedOn w:val="Normal"/>
    <w:next w:val="Normal"/>
    <w:qFormat/>
    <w:rsid w:val="00B85FC8"/>
    <w:pPr>
      <w:numPr>
        <w:ilvl w:val="8"/>
        <w:numId w:val="1"/>
      </w:numPr>
      <w:spacing w:before="240" w:after="60"/>
      <w:ind w:left="288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eerTitle">
    <w:name w:val="PeerTitle"/>
    <w:basedOn w:val="Normal"/>
    <w:semiHidden/>
    <w:rsid w:val="00B85FC8"/>
    <w:rPr>
      <w:rFonts w:ascii="Verdana" w:hAnsi="Verdana"/>
      <w:sz w:val="36"/>
      <w:szCs w:val="36"/>
    </w:rPr>
  </w:style>
  <w:style w:type="paragraph" w:styleId="Header">
    <w:name w:val="header"/>
    <w:basedOn w:val="Normal"/>
    <w:rsid w:val="00B85FC8"/>
    <w:pPr>
      <w:tabs>
        <w:tab w:val="center" w:pos="4320"/>
        <w:tab w:val="right" w:pos="8640"/>
      </w:tabs>
    </w:pPr>
  </w:style>
  <w:style w:type="paragraph" w:styleId="Footer">
    <w:name w:val="footer"/>
    <w:basedOn w:val="Normal"/>
    <w:rsid w:val="00B85FC8"/>
    <w:pPr>
      <w:tabs>
        <w:tab w:val="center" w:pos="4320"/>
        <w:tab w:val="right" w:pos="8640"/>
      </w:tabs>
    </w:p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rsid w:val="00B85FC8"/>
  </w:style>
  <w:style w:type="paragraph" w:styleId="Title">
    <w:name w:val="Title"/>
    <w:basedOn w:val="Normal"/>
    <w:next w:val="Normal"/>
    <w:autoRedefine/>
    <w:qFormat/>
    <w:rsid w:val="00B85FC8"/>
    <w:pPr>
      <w:spacing w:line="240" w:lineRule="auto"/>
      <w:jc w:val="center"/>
    </w:pPr>
    <w:rPr>
      <w:rFonts w:ascii="Arial" w:hAnsi="Arial"/>
      <w:b/>
      <w:sz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rsid w:val="00B85FC8"/>
    <w:pPr>
      <w:keepLines/>
      <w:spacing w:after="120"/>
      <w:ind w:left="720"/>
    </w:pPr>
    <w:rPr>
      <w:sz w:val="22"/>
    </w:rPr>
  </w:style>
  <w:style w:type="paragraph" w:styleId="BodyText2">
    <w:name w:val="Body Text 2"/>
    <w:basedOn w:val="Normal"/>
    <w:rsid w:val="00B85FC8"/>
    <w:pPr>
      <w:spacing w:after="120" w:line="480" w:lineRule="auto"/>
    </w:pPr>
  </w:style>
  <w:style w:type="character" w:styleId="Hyperlink">
    <w:name w:val="Hyperlink"/>
    <w:basedOn w:val="DefaultParagraphFont"/>
    <w:rsid w:val="00B85FC8"/>
    <w:rPr>
      <w:color w:val="0000FF"/>
      <w:u w:val="single"/>
    </w:rPr>
  </w:style>
  <w:style w:type="paragraph" w:styleId="BodyText3">
    <w:name w:val="Body Text 3"/>
    <w:basedOn w:val="Normal"/>
    <w:rsid w:val="00B85FC8"/>
    <w:pPr>
      <w:spacing w:after="120"/>
    </w:pPr>
    <w:rPr>
      <w:sz w:val="16"/>
      <w:szCs w:val="16"/>
    </w:rPr>
  </w:style>
  <w:style w:type="paragraph" w:styleId="BodyTextIndent">
    <w:name w:val="Body Text Indent"/>
    <w:basedOn w:val="Normal"/>
    <w:rsid w:val="00B85FC8"/>
    <w:pPr>
      <w:spacing w:after="120"/>
      <w:ind w:left="360"/>
    </w:pPr>
  </w:style>
  <w:style w:type="paragraph" w:customStyle="1" w:styleId="ProjectTitle">
    <w:name w:val="Projec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rsid w:val="00B85FC8"/>
    <w:pPr>
      <w:spacing w:before="60" w:after="60"/>
      <w:outlineLvl w:val="3"/>
    </w:pPr>
    <w:rPr>
      <w:rFonts w:ascii="Arial" w:hAnsi="Arial"/>
      <w:b/>
      <w:bCs/>
    </w:rPr>
  </w:style>
  <w:style w:type="paragraph" w:styleId="BodyTextFirstIndent">
    <w:name w:val="Body Text First Indent"/>
    <w:basedOn w:val="BodyText"/>
    <w:rsid w:val="00B85FC8"/>
    <w:pPr>
      <w:keepLines w:val="0"/>
      <w:ind w:left="0" w:firstLine="210"/>
    </w:pPr>
    <w:rPr>
      <w:sz w:val="20"/>
    </w:rPr>
  </w:style>
  <w:style w:type="paragraph" w:styleId="BodyTextFirstIndent2">
    <w:name w:val="Body Text First Indent 2"/>
    <w:basedOn w:val="BodyTextIndent"/>
    <w:rsid w:val="00B85FC8"/>
    <w:pPr>
      <w:ind w:firstLine="210"/>
    </w:pPr>
  </w:style>
  <w:style w:type="paragraph" w:styleId="BodyTextIndent2">
    <w:name w:val="Body Text Indent 2"/>
    <w:basedOn w:val="Normal"/>
    <w:rsid w:val="00B85FC8"/>
    <w:pPr>
      <w:spacing w:after="120" w:line="480" w:lineRule="auto"/>
      <w:ind w:left="360"/>
    </w:pPr>
  </w:style>
  <w:style w:type="paragraph" w:styleId="BodyTextIndent3">
    <w:name w:val="Body Text Indent 3"/>
    <w:basedOn w:val="Normal"/>
    <w:rsid w:val="00B85FC8"/>
    <w:pPr>
      <w:spacing w:after="120"/>
      <w:ind w:left="360"/>
    </w:pPr>
    <w:rPr>
      <w:sz w:val="16"/>
      <w:szCs w:val="16"/>
    </w:rPr>
  </w:style>
  <w:style w:type="paragraph" w:styleId="Closing">
    <w:name w:val="Closing"/>
    <w:basedOn w:val="Normal"/>
    <w:rsid w:val="00B85FC8"/>
    <w:pPr>
      <w:ind w:left="4320"/>
    </w:pPr>
  </w:style>
  <w:style w:type="paragraph" w:styleId="E-mailSignature">
    <w:name w:val="E-mail Signature"/>
    <w:basedOn w:val="Normal"/>
    <w:rsid w:val="00B85FC8"/>
  </w:style>
  <w:style w:type="character" w:styleId="Emphasis">
    <w:name w:val="Emphasis"/>
    <w:basedOn w:val="DefaultParagraphFont"/>
    <w:qFormat/>
    <w:rsid w:val="00B85FC8"/>
    <w:rPr>
      <w:i/>
      <w:iCs/>
    </w:rPr>
  </w:style>
  <w:style w:type="paragraph" w:styleId="EnvelopeAddress">
    <w:name w:val="envelope address"/>
    <w:basedOn w:val="Normal"/>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85FC8"/>
    <w:rPr>
      <w:rFonts w:ascii="Arial" w:hAnsi="Arial" w:cs="Arial"/>
    </w:rPr>
  </w:style>
  <w:style w:type="character" w:styleId="FollowedHyperlink">
    <w:name w:val="FollowedHyperlink"/>
    <w:basedOn w:val="DefaultParagraphFont"/>
    <w:rsid w:val="00B85FC8"/>
    <w:rPr>
      <w:color w:val="800080"/>
      <w:u w:val="single"/>
    </w:rPr>
  </w:style>
  <w:style w:type="character" w:styleId="HTMLAcronym">
    <w:name w:val="HTML Acronym"/>
    <w:basedOn w:val="DefaultParagraphFont"/>
    <w:rsid w:val="00B85FC8"/>
  </w:style>
  <w:style w:type="paragraph" w:styleId="HTMLAddress">
    <w:name w:val="HTML Address"/>
    <w:basedOn w:val="Normal"/>
    <w:rsid w:val="00B85FC8"/>
    <w:rPr>
      <w:i/>
      <w:iCs/>
    </w:rPr>
  </w:style>
  <w:style w:type="character" w:styleId="HTMLCite">
    <w:name w:val="HTML Cite"/>
    <w:basedOn w:val="DefaultParagraphFont"/>
    <w:rsid w:val="00B85FC8"/>
    <w:rPr>
      <w:i/>
      <w:iCs/>
    </w:rPr>
  </w:style>
  <w:style w:type="character" w:styleId="HTMLCode">
    <w:name w:val="HTML Code"/>
    <w:basedOn w:val="DefaultParagraphFont"/>
    <w:rsid w:val="00B85FC8"/>
    <w:rPr>
      <w:rFonts w:ascii="Courier New" w:hAnsi="Courier New" w:cs="Courier New"/>
      <w:sz w:val="20"/>
      <w:szCs w:val="20"/>
    </w:rPr>
  </w:style>
  <w:style w:type="character" w:styleId="HTMLDefinition">
    <w:name w:val="HTML Definition"/>
    <w:basedOn w:val="DefaultParagraphFont"/>
    <w:rsid w:val="00B85FC8"/>
    <w:rPr>
      <w:i/>
      <w:iCs/>
    </w:rPr>
  </w:style>
  <w:style w:type="character" w:styleId="HTMLKeyboard">
    <w:name w:val="HTML Keyboard"/>
    <w:basedOn w:val="DefaultParagraphFont"/>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styleId="HTMLSample">
    <w:name w:val="HTML Sample"/>
    <w:basedOn w:val="DefaultParagraphFont"/>
    <w:rsid w:val="00B85FC8"/>
    <w:rPr>
      <w:rFonts w:ascii="Courier New" w:hAnsi="Courier New" w:cs="Courier New"/>
    </w:rPr>
  </w:style>
  <w:style w:type="character" w:styleId="HTMLTypewriter">
    <w:name w:val="HTML Typewriter"/>
    <w:basedOn w:val="DefaultParagraphFont"/>
    <w:rsid w:val="00B85FC8"/>
    <w:rPr>
      <w:rFonts w:ascii="Courier New" w:hAnsi="Courier New" w:cs="Courier New"/>
      <w:sz w:val="20"/>
      <w:szCs w:val="20"/>
    </w:rPr>
  </w:style>
  <w:style w:type="character" w:styleId="HTMLVariable">
    <w:name w:val="HTML Variable"/>
    <w:basedOn w:val="DefaultParagraphFont"/>
    <w:rsid w:val="00B85FC8"/>
    <w:rPr>
      <w:i/>
      <w:iCs/>
    </w:rPr>
  </w:style>
  <w:style w:type="character" w:styleId="LineNumber">
    <w:name w:val="line number"/>
    <w:basedOn w:val="DefaultParagraphFont"/>
    <w:rsid w:val="00B85FC8"/>
  </w:style>
  <w:style w:type="paragraph" w:styleId="List2">
    <w:name w:val="List 2"/>
    <w:basedOn w:val="Normal"/>
    <w:rsid w:val="00B85FC8"/>
    <w:pPr>
      <w:ind w:left="720" w:hanging="360"/>
    </w:pPr>
  </w:style>
  <w:style w:type="paragraph" w:styleId="List3">
    <w:name w:val="List 3"/>
    <w:basedOn w:val="Normal"/>
    <w:rsid w:val="00B85FC8"/>
    <w:pPr>
      <w:ind w:left="1080" w:hanging="360"/>
    </w:pPr>
  </w:style>
  <w:style w:type="paragraph" w:styleId="List4">
    <w:name w:val="List 4"/>
    <w:basedOn w:val="Normal"/>
    <w:rsid w:val="00B85FC8"/>
    <w:pPr>
      <w:ind w:left="1440" w:hanging="360"/>
    </w:pPr>
  </w:style>
  <w:style w:type="paragraph" w:styleId="List5">
    <w:name w:val="List 5"/>
    <w:basedOn w:val="Normal"/>
    <w:rsid w:val="00B85FC8"/>
    <w:pPr>
      <w:ind w:left="1800" w:hanging="360"/>
    </w:pPr>
  </w:style>
  <w:style w:type="paragraph" w:styleId="ListBullet2">
    <w:name w:val="List Bullet 2"/>
    <w:basedOn w:val="Normal"/>
    <w:autoRedefine/>
    <w:rsid w:val="00B85FC8"/>
    <w:pPr>
      <w:numPr>
        <w:numId w:val="3"/>
      </w:numPr>
    </w:pPr>
  </w:style>
  <w:style w:type="paragraph" w:styleId="ListBullet3">
    <w:name w:val="List Bullet 3"/>
    <w:basedOn w:val="Normal"/>
    <w:autoRedefine/>
    <w:rsid w:val="00B85FC8"/>
    <w:pPr>
      <w:numPr>
        <w:numId w:val="4"/>
      </w:numPr>
    </w:pPr>
  </w:style>
  <w:style w:type="paragraph" w:styleId="ListBullet4">
    <w:name w:val="List Bullet 4"/>
    <w:basedOn w:val="Normal"/>
    <w:autoRedefine/>
    <w:rsid w:val="00B85FC8"/>
    <w:pPr>
      <w:numPr>
        <w:numId w:val="5"/>
      </w:numPr>
    </w:pPr>
  </w:style>
  <w:style w:type="paragraph" w:styleId="ListBullet5">
    <w:name w:val="List Bullet 5"/>
    <w:basedOn w:val="Normal"/>
    <w:autoRedefine/>
    <w:rsid w:val="00B85FC8"/>
    <w:pPr>
      <w:numPr>
        <w:numId w:val="6"/>
      </w:numPr>
    </w:pPr>
  </w:style>
  <w:style w:type="paragraph" w:styleId="ListContinue">
    <w:name w:val="List Continue"/>
    <w:basedOn w:val="Normal"/>
    <w:rsid w:val="00B85FC8"/>
    <w:pPr>
      <w:spacing w:after="120"/>
      <w:ind w:left="360"/>
    </w:pPr>
  </w:style>
  <w:style w:type="paragraph" w:styleId="ListContinue2">
    <w:name w:val="List Continue 2"/>
    <w:basedOn w:val="Normal"/>
    <w:rsid w:val="00B85FC8"/>
    <w:pPr>
      <w:spacing w:after="120"/>
      <w:ind w:left="720"/>
    </w:pPr>
  </w:style>
  <w:style w:type="paragraph" w:styleId="ListContinue3">
    <w:name w:val="List Continue 3"/>
    <w:basedOn w:val="Normal"/>
    <w:rsid w:val="00B85FC8"/>
    <w:pPr>
      <w:spacing w:after="120"/>
      <w:ind w:left="1080"/>
    </w:pPr>
  </w:style>
  <w:style w:type="paragraph" w:styleId="ListContinue4">
    <w:name w:val="List Continue 4"/>
    <w:basedOn w:val="Normal"/>
    <w:rsid w:val="00B85FC8"/>
    <w:pPr>
      <w:spacing w:after="120"/>
      <w:ind w:left="1440"/>
    </w:pPr>
  </w:style>
  <w:style w:type="paragraph" w:styleId="ListContinue5">
    <w:name w:val="List Continue 5"/>
    <w:basedOn w:val="Normal"/>
    <w:rsid w:val="00B85FC8"/>
    <w:pPr>
      <w:spacing w:after="120"/>
      <w:ind w:left="1800"/>
    </w:pPr>
  </w:style>
  <w:style w:type="paragraph" w:styleId="ListNumber">
    <w:name w:val="List Number"/>
    <w:basedOn w:val="Normal"/>
    <w:rsid w:val="00B85FC8"/>
    <w:pPr>
      <w:numPr>
        <w:numId w:val="7"/>
      </w:numPr>
    </w:pPr>
  </w:style>
  <w:style w:type="paragraph" w:styleId="ListNumber2">
    <w:name w:val="List Number 2"/>
    <w:basedOn w:val="Normal"/>
    <w:rsid w:val="00B85FC8"/>
    <w:pPr>
      <w:numPr>
        <w:numId w:val="8"/>
      </w:numPr>
    </w:pPr>
  </w:style>
  <w:style w:type="paragraph" w:styleId="ListNumber3">
    <w:name w:val="List Number 3"/>
    <w:basedOn w:val="Normal"/>
    <w:rsid w:val="00B85FC8"/>
    <w:pPr>
      <w:numPr>
        <w:numId w:val="9"/>
      </w:numPr>
    </w:pPr>
  </w:style>
  <w:style w:type="paragraph" w:styleId="ListNumber4">
    <w:name w:val="List Number 4"/>
    <w:basedOn w:val="Normal"/>
    <w:rsid w:val="00B85FC8"/>
    <w:pPr>
      <w:numPr>
        <w:numId w:val="10"/>
      </w:numPr>
    </w:pPr>
  </w:style>
  <w:style w:type="paragraph" w:styleId="ListNumber5">
    <w:name w:val="List Number 5"/>
    <w:basedOn w:val="Normal"/>
    <w:rsid w:val="00B85FC8"/>
    <w:pPr>
      <w:numPr>
        <w:numId w:val="11"/>
      </w:numPr>
    </w:pPr>
  </w:style>
  <w:style w:type="paragraph" w:styleId="MessageHeader">
    <w:name w:val="Message Header"/>
    <w:basedOn w:val="Normal"/>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85FC8"/>
    <w:rPr>
      <w:sz w:val="24"/>
      <w:szCs w:val="24"/>
    </w:rPr>
  </w:style>
  <w:style w:type="paragraph" w:styleId="NormalIndent">
    <w:name w:val="Normal Indent"/>
    <w:basedOn w:val="Normal"/>
    <w:rsid w:val="00B85FC8"/>
    <w:pPr>
      <w:ind w:left="720"/>
    </w:pPr>
  </w:style>
  <w:style w:type="paragraph" w:styleId="NoteHeading">
    <w:name w:val="Note Heading"/>
    <w:basedOn w:val="Normal"/>
    <w:next w:val="Normal"/>
    <w:rsid w:val="00B85FC8"/>
  </w:style>
  <w:style w:type="paragraph" w:styleId="PlainText">
    <w:name w:val="Plain Text"/>
    <w:basedOn w:val="Normal"/>
    <w:rsid w:val="00B85FC8"/>
    <w:rPr>
      <w:rFonts w:ascii="Courier New" w:hAnsi="Courier New" w:cs="Courier New"/>
    </w:rPr>
  </w:style>
  <w:style w:type="paragraph" w:styleId="Salutation">
    <w:name w:val="Salutation"/>
    <w:basedOn w:val="Normal"/>
    <w:next w:val="Normal"/>
    <w:rsid w:val="00B85FC8"/>
  </w:style>
  <w:style w:type="paragraph" w:styleId="Signature">
    <w:name w:val="Signature"/>
    <w:basedOn w:val="Normal"/>
    <w:rsid w:val="00B85FC8"/>
    <w:pPr>
      <w:ind w:left="4320"/>
    </w:pPr>
  </w:style>
  <w:style w:type="character" w:styleId="Strong">
    <w:name w:val="Strong"/>
    <w:basedOn w:val="DefaultParagraphFont"/>
    <w:qFormat/>
    <w:rsid w:val="00B85FC8"/>
    <w:rPr>
      <w:b/>
      <w:bCs/>
    </w:rPr>
  </w:style>
  <w:style w:type="paragraph" w:styleId="Subtitle">
    <w:name w:val="Subtitle"/>
    <w:basedOn w:val="Normal"/>
    <w:qFormat/>
    <w:rsid w:val="00B85FC8"/>
    <w:pPr>
      <w:spacing w:after="60"/>
      <w:jc w:val="center"/>
      <w:outlineLvl w:val="1"/>
    </w:pPr>
    <w:rPr>
      <w:rFonts w:ascii="Arial" w:hAnsi="Arial" w:cs="Arial"/>
      <w:sz w:val="24"/>
      <w:szCs w:val="24"/>
    </w:rPr>
  </w:style>
  <w:style w:type="paragraph" w:styleId="TOAHeading">
    <w:name w:val="toa heading"/>
    <w:basedOn w:val="Normal"/>
    <w:next w:val="Normal"/>
    <w:semiHidden/>
    <w:rsid w:val="00B85FC8"/>
    <w:pPr>
      <w:spacing w:before="120"/>
    </w:pPr>
    <w:rPr>
      <w:rFonts w:ascii="Arial" w:hAnsi="Arial" w:cs="Arial"/>
      <w:b/>
      <w:bCs/>
      <w:sz w:val="24"/>
      <w:szCs w:val="24"/>
    </w:rPr>
  </w:style>
  <w:style w:type="paragraph" w:styleId="BlockText">
    <w:name w:val="Block Text"/>
    <w:basedOn w:val="Normal"/>
    <w:rsid w:val="00B85FC8"/>
    <w:pPr>
      <w:spacing w:after="120"/>
      <w:ind w:left="1440" w:right="1440"/>
    </w:pPr>
  </w:style>
  <w:style w:type="paragraph" w:styleId="ListBullet">
    <w:name w:val="List Bullet"/>
    <w:basedOn w:val="Normal"/>
    <w:autoRedefine/>
    <w:rsid w:val="00B85FC8"/>
    <w:pPr>
      <w:numPr>
        <w:numId w:val="2"/>
      </w:numPr>
    </w:pPr>
  </w:style>
  <w:style w:type="paragraph" w:styleId="Date">
    <w:name w:val="Date"/>
    <w:basedOn w:val="Normal"/>
    <w:next w:val="Normal"/>
    <w:autoRedefine/>
    <w:rsid w:val="00B85FC8"/>
    <w:rPr>
      <w:rFonts w:ascii="Arial" w:hAnsi="Arial"/>
    </w:rPr>
  </w:style>
  <w:style w:type="character" w:customStyle="1" w:styleId="DateChar">
    <w:name w:val="Date Char"/>
    <w:basedOn w:val="DefaultParagraphFont"/>
    <w:rsid w:val="00B85FC8"/>
    <w:rPr>
      <w:rFonts w:ascii="Arial" w:hAnsi="Arial"/>
      <w:lang w:val="en-US" w:eastAsia="en-US" w:bidi="ar-SA"/>
    </w:rPr>
  </w:style>
  <w:style w:type="paragraph" w:customStyle="1" w:styleId="InfoBlue">
    <w:name w:val="InfoBlue"/>
    <w:basedOn w:val="Normal"/>
    <w:next w:val="BodyText"/>
    <w:autoRedefine/>
    <w:rsid w:val="00B85FC8"/>
    <w:pPr>
      <w:widowControl/>
      <w:tabs>
        <w:tab w:val="left" w:pos="540"/>
        <w:tab w:val="left" w:pos="1260"/>
      </w:tabs>
      <w:spacing w:after="120"/>
    </w:pPr>
    <w:rPr>
      <w:color w:val="000080"/>
      <w:sz w:val="24"/>
      <w:szCs w:val="24"/>
    </w:rPr>
  </w:style>
  <w:style w:type="paragraph" w:styleId="BalloonText">
    <w:name w:val="Balloon Text"/>
    <w:basedOn w:val="Normal"/>
    <w:semiHidden/>
    <w:rsid w:val="00B85FC8"/>
    <w:rPr>
      <w:rFonts w:ascii="Tahoma" w:hAnsi="Tahoma" w:cs="Tahoma"/>
      <w:sz w:val="16"/>
      <w:szCs w:val="16"/>
    </w:rPr>
  </w:style>
  <w:style w:type="character" w:styleId="CommentReference">
    <w:name w:val="annotation reference"/>
    <w:basedOn w:val="DefaultParagraphFont"/>
    <w:rsid w:val="00B85FC8"/>
    <w:rPr>
      <w:sz w:val="16"/>
      <w:szCs w:val="16"/>
    </w:rPr>
  </w:style>
  <w:style w:type="paragraph" w:styleId="CommentText">
    <w:name w:val="annotation text"/>
    <w:basedOn w:val="Normal"/>
    <w:link w:val="CommentTextChar"/>
    <w:rsid w:val="00B85FC8"/>
    <w:rPr>
      <w:rFonts w:eastAsia="Arial Unicode MS"/>
    </w:rPr>
  </w:style>
  <w:style w:type="paragraph" w:customStyle="1" w:styleId="TableText">
    <w:name w:val="Table Text"/>
    <w:basedOn w:val="Normal"/>
    <w:rsid w:val="00B85FC8"/>
    <w:pPr>
      <w:spacing w:before="40" w:line="240" w:lineRule="auto"/>
    </w:pPr>
    <w:rPr>
      <w:sz w:val="22"/>
    </w:rPr>
  </w:style>
  <w:style w:type="paragraph" w:styleId="CommentSubject">
    <w:name w:val="annotation subject"/>
    <w:basedOn w:val="CommentText"/>
    <w:next w:val="CommentText"/>
    <w:semiHidden/>
    <w:rsid w:val="00B85FC8"/>
    <w:rPr>
      <w:rFonts w:eastAsia="Times New Roman"/>
      <w:b/>
      <w:bCs/>
    </w:rPr>
  </w:style>
  <w:style w:type="paragraph" w:customStyle="1" w:styleId="tabletext0">
    <w:name w:val="tabletext"/>
    <w:basedOn w:val="Normal"/>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rsid w:val="00B85FC8"/>
    <w:rPr>
      <w:sz w:val="22"/>
      <w:lang w:val="en-US" w:eastAsia="en-US" w:bidi="ar-SA"/>
    </w:rPr>
  </w:style>
  <w:style w:type="character" w:customStyle="1" w:styleId="HTMLPreformattedChar">
    <w:name w:val="HTML Preformatted Char"/>
    <w:basedOn w:val="DefaultParagraphFont"/>
    <w:link w:val="HTMLPreformatted"/>
    <w:uiPriority w:val="99"/>
    <w:rsid w:val="00154238"/>
    <w:rPr>
      <w:rFonts w:ascii="Courier New" w:hAnsi="Courier New" w:cs="Courier New"/>
    </w:rPr>
  </w:style>
  <w:style w:type="paragraph" w:styleId="ListParagraph">
    <w:name w:val="List Paragraph"/>
    <w:basedOn w:val="Normal"/>
    <w:uiPriority w:val="34"/>
    <w:qFormat/>
    <w:rsid w:val="009A1FFC"/>
    <w:pPr>
      <w:ind w:left="720"/>
    </w:pPr>
  </w:style>
  <w:style w:type="table" w:styleId="TableGrid">
    <w:name w:val="Table Grid"/>
    <w:basedOn w:val="TableNormal"/>
    <w:rsid w:val="007A37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ommentTextChar">
    <w:name w:val="Comment Text Char"/>
    <w:basedOn w:val="DefaultParagraphFont"/>
    <w:link w:val="CommentText"/>
    <w:rsid w:val="00C5005D"/>
    <w:rPr>
      <w:rFonts w:eastAsia="Arial Unicode MS"/>
    </w:rPr>
  </w:style>
</w:styles>
</file>

<file path=word/webSettings.xml><?xml version="1.0" encoding="utf-8"?>
<w:webSettings xmlns:r="http://schemas.openxmlformats.org/officeDocument/2006/relationships" xmlns:w="http://schemas.openxmlformats.org/wordprocessingml/2006/main">
  <w:divs>
    <w:div w:id="121923687">
      <w:bodyDiv w:val="1"/>
      <w:marLeft w:val="0"/>
      <w:marRight w:val="0"/>
      <w:marTop w:val="0"/>
      <w:marBottom w:val="0"/>
      <w:divBdr>
        <w:top w:val="none" w:sz="0" w:space="0" w:color="auto"/>
        <w:left w:val="none" w:sz="0" w:space="0" w:color="auto"/>
        <w:bottom w:val="none" w:sz="0" w:space="0" w:color="auto"/>
        <w:right w:val="none" w:sz="0" w:space="0" w:color="auto"/>
      </w:divBdr>
    </w:div>
    <w:div w:id="183790363">
      <w:bodyDiv w:val="1"/>
      <w:marLeft w:val="0"/>
      <w:marRight w:val="0"/>
      <w:marTop w:val="0"/>
      <w:marBottom w:val="0"/>
      <w:divBdr>
        <w:top w:val="none" w:sz="0" w:space="0" w:color="auto"/>
        <w:left w:val="none" w:sz="0" w:space="0" w:color="auto"/>
        <w:bottom w:val="none" w:sz="0" w:space="0" w:color="auto"/>
        <w:right w:val="none" w:sz="0" w:space="0" w:color="auto"/>
      </w:divBdr>
    </w:div>
    <w:div w:id="194511435">
      <w:bodyDiv w:val="1"/>
      <w:marLeft w:val="0"/>
      <w:marRight w:val="0"/>
      <w:marTop w:val="0"/>
      <w:marBottom w:val="0"/>
      <w:divBdr>
        <w:top w:val="none" w:sz="0" w:space="0" w:color="auto"/>
        <w:left w:val="none" w:sz="0" w:space="0" w:color="auto"/>
        <w:bottom w:val="none" w:sz="0" w:space="0" w:color="auto"/>
        <w:right w:val="none" w:sz="0" w:space="0" w:color="auto"/>
      </w:divBdr>
    </w:div>
    <w:div w:id="197009481">
      <w:bodyDiv w:val="1"/>
      <w:marLeft w:val="0"/>
      <w:marRight w:val="0"/>
      <w:marTop w:val="0"/>
      <w:marBottom w:val="0"/>
      <w:divBdr>
        <w:top w:val="none" w:sz="0" w:space="0" w:color="auto"/>
        <w:left w:val="none" w:sz="0" w:space="0" w:color="auto"/>
        <w:bottom w:val="none" w:sz="0" w:space="0" w:color="auto"/>
        <w:right w:val="none" w:sz="0" w:space="0" w:color="auto"/>
      </w:divBdr>
    </w:div>
    <w:div w:id="308438754">
      <w:bodyDiv w:val="1"/>
      <w:marLeft w:val="0"/>
      <w:marRight w:val="0"/>
      <w:marTop w:val="0"/>
      <w:marBottom w:val="0"/>
      <w:divBdr>
        <w:top w:val="none" w:sz="0" w:space="0" w:color="auto"/>
        <w:left w:val="none" w:sz="0" w:space="0" w:color="auto"/>
        <w:bottom w:val="none" w:sz="0" w:space="0" w:color="auto"/>
        <w:right w:val="none" w:sz="0" w:space="0" w:color="auto"/>
      </w:divBdr>
    </w:div>
    <w:div w:id="351108854">
      <w:bodyDiv w:val="1"/>
      <w:marLeft w:val="0"/>
      <w:marRight w:val="0"/>
      <w:marTop w:val="0"/>
      <w:marBottom w:val="0"/>
      <w:divBdr>
        <w:top w:val="none" w:sz="0" w:space="0" w:color="auto"/>
        <w:left w:val="none" w:sz="0" w:space="0" w:color="auto"/>
        <w:bottom w:val="none" w:sz="0" w:space="0" w:color="auto"/>
        <w:right w:val="none" w:sz="0" w:space="0" w:color="auto"/>
      </w:divBdr>
    </w:div>
    <w:div w:id="400369128">
      <w:bodyDiv w:val="1"/>
      <w:marLeft w:val="0"/>
      <w:marRight w:val="0"/>
      <w:marTop w:val="0"/>
      <w:marBottom w:val="0"/>
      <w:divBdr>
        <w:top w:val="none" w:sz="0" w:space="0" w:color="auto"/>
        <w:left w:val="none" w:sz="0" w:space="0" w:color="auto"/>
        <w:bottom w:val="none" w:sz="0" w:space="0" w:color="auto"/>
        <w:right w:val="none" w:sz="0" w:space="0" w:color="auto"/>
      </w:divBdr>
    </w:div>
    <w:div w:id="449595950">
      <w:bodyDiv w:val="1"/>
      <w:marLeft w:val="0"/>
      <w:marRight w:val="0"/>
      <w:marTop w:val="0"/>
      <w:marBottom w:val="0"/>
      <w:divBdr>
        <w:top w:val="none" w:sz="0" w:space="0" w:color="auto"/>
        <w:left w:val="none" w:sz="0" w:space="0" w:color="auto"/>
        <w:bottom w:val="none" w:sz="0" w:space="0" w:color="auto"/>
        <w:right w:val="none" w:sz="0" w:space="0" w:color="auto"/>
      </w:divBdr>
    </w:div>
    <w:div w:id="472674218">
      <w:bodyDiv w:val="1"/>
      <w:marLeft w:val="0"/>
      <w:marRight w:val="0"/>
      <w:marTop w:val="0"/>
      <w:marBottom w:val="0"/>
      <w:divBdr>
        <w:top w:val="none" w:sz="0" w:space="0" w:color="auto"/>
        <w:left w:val="none" w:sz="0" w:space="0" w:color="auto"/>
        <w:bottom w:val="none" w:sz="0" w:space="0" w:color="auto"/>
        <w:right w:val="none" w:sz="0" w:space="0" w:color="auto"/>
      </w:divBdr>
    </w:div>
    <w:div w:id="482239340">
      <w:bodyDiv w:val="1"/>
      <w:marLeft w:val="0"/>
      <w:marRight w:val="0"/>
      <w:marTop w:val="0"/>
      <w:marBottom w:val="0"/>
      <w:divBdr>
        <w:top w:val="none" w:sz="0" w:space="0" w:color="auto"/>
        <w:left w:val="none" w:sz="0" w:space="0" w:color="auto"/>
        <w:bottom w:val="none" w:sz="0" w:space="0" w:color="auto"/>
        <w:right w:val="none" w:sz="0" w:space="0" w:color="auto"/>
      </w:divBdr>
      <w:divsChild>
        <w:div w:id="10838665">
          <w:marLeft w:val="504"/>
          <w:marRight w:val="0"/>
          <w:marTop w:val="115"/>
          <w:marBottom w:val="0"/>
          <w:divBdr>
            <w:top w:val="none" w:sz="0" w:space="0" w:color="auto"/>
            <w:left w:val="none" w:sz="0" w:space="0" w:color="auto"/>
            <w:bottom w:val="none" w:sz="0" w:space="0" w:color="auto"/>
            <w:right w:val="none" w:sz="0" w:space="0" w:color="auto"/>
          </w:divBdr>
        </w:div>
        <w:div w:id="1074661855">
          <w:marLeft w:val="504"/>
          <w:marRight w:val="0"/>
          <w:marTop w:val="115"/>
          <w:marBottom w:val="0"/>
          <w:divBdr>
            <w:top w:val="none" w:sz="0" w:space="0" w:color="auto"/>
            <w:left w:val="none" w:sz="0" w:space="0" w:color="auto"/>
            <w:bottom w:val="none" w:sz="0" w:space="0" w:color="auto"/>
            <w:right w:val="none" w:sz="0" w:space="0" w:color="auto"/>
          </w:divBdr>
        </w:div>
        <w:div w:id="1134255285">
          <w:marLeft w:val="504"/>
          <w:marRight w:val="0"/>
          <w:marTop w:val="115"/>
          <w:marBottom w:val="0"/>
          <w:divBdr>
            <w:top w:val="none" w:sz="0" w:space="0" w:color="auto"/>
            <w:left w:val="none" w:sz="0" w:space="0" w:color="auto"/>
            <w:bottom w:val="none" w:sz="0" w:space="0" w:color="auto"/>
            <w:right w:val="none" w:sz="0" w:space="0" w:color="auto"/>
          </w:divBdr>
        </w:div>
      </w:divsChild>
    </w:div>
    <w:div w:id="482821949">
      <w:bodyDiv w:val="1"/>
      <w:marLeft w:val="0"/>
      <w:marRight w:val="0"/>
      <w:marTop w:val="0"/>
      <w:marBottom w:val="0"/>
      <w:divBdr>
        <w:top w:val="none" w:sz="0" w:space="0" w:color="auto"/>
        <w:left w:val="none" w:sz="0" w:space="0" w:color="auto"/>
        <w:bottom w:val="none" w:sz="0" w:space="0" w:color="auto"/>
        <w:right w:val="none" w:sz="0" w:space="0" w:color="auto"/>
      </w:divBdr>
    </w:div>
    <w:div w:id="503008521">
      <w:bodyDiv w:val="1"/>
      <w:marLeft w:val="0"/>
      <w:marRight w:val="0"/>
      <w:marTop w:val="0"/>
      <w:marBottom w:val="0"/>
      <w:divBdr>
        <w:top w:val="none" w:sz="0" w:space="0" w:color="auto"/>
        <w:left w:val="none" w:sz="0" w:space="0" w:color="auto"/>
        <w:bottom w:val="none" w:sz="0" w:space="0" w:color="auto"/>
        <w:right w:val="none" w:sz="0" w:space="0" w:color="auto"/>
      </w:divBdr>
    </w:div>
    <w:div w:id="535695960">
      <w:bodyDiv w:val="1"/>
      <w:marLeft w:val="0"/>
      <w:marRight w:val="0"/>
      <w:marTop w:val="0"/>
      <w:marBottom w:val="0"/>
      <w:divBdr>
        <w:top w:val="none" w:sz="0" w:space="0" w:color="auto"/>
        <w:left w:val="none" w:sz="0" w:space="0" w:color="auto"/>
        <w:bottom w:val="none" w:sz="0" w:space="0" w:color="auto"/>
        <w:right w:val="none" w:sz="0" w:space="0" w:color="auto"/>
      </w:divBdr>
    </w:div>
    <w:div w:id="586887622">
      <w:bodyDiv w:val="1"/>
      <w:marLeft w:val="0"/>
      <w:marRight w:val="0"/>
      <w:marTop w:val="0"/>
      <w:marBottom w:val="0"/>
      <w:divBdr>
        <w:top w:val="none" w:sz="0" w:space="0" w:color="auto"/>
        <w:left w:val="none" w:sz="0" w:space="0" w:color="auto"/>
        <w:bottom w:val="none" w:sz="0" w:space="0" w:color="auto"/>
        <w:right w:val="none" w:sz="0" w:space="0" w:color="auto"/>
      </w:divBdr>
    </w:div>
    <w:div w:id="595796082">
      <w:bodyDiv w:val="1"/>
      <w:marLeft w:val="0"/>
      <w:marRight w:val="0"/>
      <w:marTop w:val="0"/>
      <w:marBottom w:val="0"/>
      <w:divBdr>
        <w:top w:val="none" w:sz="0" w:space="0" w:color="auto"/>
        <w:left w:val="none" w:sz="0" w:space="0" w:color="auto"/>
        <w:bottom w:val="none" w:sz="0" w:space="0" w:color="auto"/>
        <w:right w:val="none" w:sz="0" w:space="0" w:color="auto"/>
      </w:divBdr>
    </w:div>
    <w:div w:id="616260042">
      <w:bodyDiv w:val="1"/>
      <w:marLeft w:val="0"/>
      <w:marRight w:val="0"/>
      <w:marTop w:val="0"/>
      <w:marBottom w:val="0"/>
      <w:divBdr>
        <w:top w:val="none" w:sz="0" w:space="0" w:color="auto"/>
        <w:left w:val="none" w:sz="0" w:space="0" w:color="auto"/>
        <w:bottom w:val="none" w:sz="0" w:space="0" w:color="auto"/>
        <w:right w:val="none" w:sz="0" w:space="0" w:color="auto"/>
      </w:divBdr>
    </w:div>
    <w:div w:id="698822038">
      <w:bodyDiv w:val="1"/>
      <w:marLeft w:val="0"/>
      <w:marRight w:val="0"/>
      <w:marTop w:val="0"/>
      <w:marBottom w:val="0"/>
      <w:divBdr>
        <w:top w:val="none" w:sz="0" w:space="0" w:color="auto"/>
        <w:left w:val="none" w:sz="0" w:space="0" w:color="auto"/>
        <w:bottom w:val="none" w:sz="0" w:space="0" w:color="auto"/>
        <w:right w:val="none" w:sz="0" w:space="0" w:color="auto"/>
      </w:divBdr>
    </w:div>
    <w:div w:id="705912533">
      <w:bodyDiv w:val="1"/>
      <w:marLeft w:val="0"/>
      <w:marRight w:val="0"/>
      <w:marTop w:val="0"/>
      <w:marBottom w:val="0"/>
      <w:divBdr>
        <w:top w:val="none" w:sz="0" w:space="0" w:color="auto"/>
        <w:left w:val="none" w:sz="0" w:space="0" w:color="auto"/>
        <w:bottom w:val="none" w:sz="0" w:space="0" w:color="auto"/>
        <w:right w:val="none" w:sz="0" w:space="0" w:color="auto"/>
      </w:divBdr>
    </w:div>
    <w:div w:id="742410930">
      <w:bodyDiv w:val="1"/>
      <w:marLeft w:val="0"/>
      <w:marRight w:val="0"/>
      <w:marTop w:val="0"/>
      <w:marBottom w:val="0"/>
      <w:divBdr>
        <w:top w:val="none" w:sz="0" w:space="0" w:color="auto"/>
        <w:left w:val="none" w:sz="0" w:space="0" w:color="auto"/>
        <w:bottom w:val="none" w:sz="0" w:space="0" w:color="auto"/>
        <w:right w:val="none" w:sz="0" w:space="0" w:color="auto"/>
      </w:divBdr>
    </w:div>
    <w:div w:id="933248111">
      <w:bodyDiv w:val="1"/>
      <w:marLeft w:val="0"/>
      <w:marRight w:val="0"/>
      <w:marTop w:val="0"/>
      <w:marBottom w:val="0"/>
      <w:divBdr>
        <w:top w:val="none" w:sz="0" w:space="0" w:color="auto"/>
        <w:left w:val="none" w:sz="0" w:space="0" w:color="auto"/>
        <w:bottom w:val="none" w:sz="0" w:space="0" w:color="auto"/>
        <w:right w:val="none" w:sz="0" w:space="0" w:color="auto"/>
      </w:divBdr>
    </w:div>
    <w:div w:id="948970700">
      <w:bodyDiv w:val="1"/>
      <w:marLeft w:val="0"/>
      <w:marRight w:val="0"/>
      <w:marTop w:val="0"/>
      <w:marBottom w:val="0"/>
      <w:divBdr>
        <w:top w:val="none" w:sz="0" w:space="0" w:color="auto"/>
        <w:left w:val="none" w:sz="0" w:space="0" w:color="auto"/>
        <w:bottom w:val="none" w:sz="0" w:space="0" w:color="auto"/>
        <w:right w:val="none" w:sz="0" w:space="0" w:color="auto"/>
      </w:divBdr>
    </w:div>
    <w:div w:id="1051151372">
      <w:bodyDiv w:val="1"/>
      <w:marLeft w:val="0"/>
      <w:marRight w:val="0"/>
      <w:marTop w:val="0"/>
      <w:marBottom w:val="0"/>
      <w:divBdr>
        <w:top w:val="none" w:sz="0" w:space="0" w:color="auto"/>
        <w:left w:val="none" w:sz="0" w:space="0" w:color="auto"/>
        <w:bottom w:val="none" w:sz="0" w:space="0" w:color="auto"/>
        <w:right w:val="none" w:sz="0" w:space="0" w:color="auto"/>
      </w:divBdr>
    </w:div>
    <w:div w:id="1152873482">
      <w:bodyDiv w:val="1"/>
      <w:marLeft w:val="0"/>
      <w:marRight w:val="0"/>
      <w:marTop w:val="0"/>
      <w:marBottom w:val="0"/>
      <w:divBdr>
        <w:top w:val="none" w:sz="0" w:space="0" w:color="auto"/>
        <w:left w:val="none" w:sz="0" w:space="0" w:color="auto"/>
        <w:bottom w:val="none" w:sz="0" w:space="0" w:color="auto"/>
        <w:right w:val="none" w:sz="0" w:space="0" w:color="auto"/>
      </w:divBdr>
    </w:div>
    <w:div w:id="1284071919">
      <w:bodyDiv w:val="1"/>
      <w:marLeft w:val="0"/>
      <w:marRight w:val="0"/>
      <w:marTop w:val="0"/>
      <w:marBottom w:val="0"/>
      <w:divBdr>
        <w:top w:val="none" w:sz="0" w:space="0" w:color="auto"/>
        <w:left w:val="none" w:sz="0" w:space="0" w:color="auto"/>
        <w:bottom w:val="none" w:sz="0" w:space="0" w:color="auto"/>
        <w:right w:val="none" w:sz="0" w:space="0" w:color="auto"/>
      </w:divBdr>
    </w:div>
    <w:div w:id="1297025039">
      <w:bodyDiv w:val="1"/>
      <w:marLeft w:val="0"/>
      <w:marRight w:val="0"/>
      <w:marTop w:val="0"/>
      <w:marBottom w:val="0"/>
      <w:divBdr>
        <w:top w:val="none" w:sz="0" w:space="0" w:color="auto"/>
        <w:left w:val="none" w:sz="0" w:space="0" w:color="auto"/>
        <w:bottom w:val="none" w:sz="0" w:space="0" w:color="auto"/>
        <w:right w:val="none" w:sz="0" w:space="0" w:color="auto"/>
      </w:divBdr>
    </w:div>
    <w:div w:id="1307197203">
      <w:bodyDiv w:val="1"/>
      <w:marLeft w:val="0"/>
      <w:marRight w:val="0"/>
      <w:marTop w:val="0"/>
      <w:marBottom w:val="0"/>
      <w:divBdr>
        <w:top w:val="none" w:sz="0" w:space="0" w:color="auto"/>
        <w:left w:val="none" w:sz="0" w:space="0" w:color="auto"/>
        <w:bottom w:val="none" w:sz="0" w:space="0" w:color="auto"/>
        <w:right w:val="none" w:sz="0" w:space="0" w:color="auto"/>
      </w:divBdr>
    </w:div>
    <w:div w:id="1578131999">
      <w:bodyDiv w:val="1"/>
      <w:marLeft w:val="0"/>
      <w:marRight w:val="0"/>
      <w:marTop w:val="0"/>
      <w:marBottom w:val="0"/>
      <w:divBdr>
        <w:top w:val="none" w:sz="0" w:space="0" w:color="auto"/>
        <w:left w:val="none" w:sz="0" w:space="0" w:color="auto"/>
        <w:bottom w:val="none" w:sz="0" w:space="0" w:color="auto"/>
        <w:right w:val="none" w:sz="0" w:space="0" w:color="auto"/>
      </w:divBdr>
    </w:div>
    <w:div w:id="1602490395">
      <w:bodyDiv w:val="1"/>
      <w:marLeft w:val="0"/>
      <w:marRight w:val="0"/>
      <w:marTop w:val="0"/>
      <w:marBottom w:val="0"/>
      <w:divBdr>
        <w:top w:val="none" w:sz="0" w:space="0" w:color="auto"/>
        <w:left w:val="none" w:sz="0" w:space="0" w:color="auto"/>
        <w:bottom w:val="none" w:sz="0" w:space="0" w:color="auto"/>
        <w:right w:val="none" w:sz="0" w:space="0" w:color="auto"/>
      </w:divBdr>
    </w:div>
    <w:div w:id="1627197374">
      <w:bodyDiv w:val="1"/>
      <w:marLeft w:val="0"/>
      <w:marRight w:val="0"/>
      <w:marTop w:val="0"/>
      <w:marBottom w:val="0"/>
      <w:divBdr>
        <w:top w:val="none" w:sz="0" w:space="0" w:color="auto"/>
        <w:left w:val="none" w:sz="0" w:space="0" w:color="auto"/>
        <w:bottom w:val="none" w:sz="0" w:space="0" w:color="auto"/>
        <w:right w:val="none" w:sz="0" w:space="0" w:color="auto"/>
      </w:divBdr>
    </w:div>
    <w:div w:id="1632707877">
      <w:bodyDiv w:val="1"/>
      <w:marLeft w:val="0"/>
      <w:marRight w:val="0"/>
      <w:marTop w:val="0"/>
      <w:marBottom w:val="0"/>
      <w:divBdr>
        <w:top w:val="none" w:sz="0" w:space="0" w:color="auto"/>
        <w:left w:val="none" w:sz="0" w:space="0" w:color="auto"/>
        <w:bottom w:val="none" w:sz="0" w:space="0" w:color="auto"/>
        <w:right w:val="none" w:sz="0" w:space="0" w:color="auto"/>
      </w:divBdr>
    </w:div>
    <w:div w:id="1645162696">
      <w:bodyDiv w:val="1"/>
      <w:marLeft w:val="0"/>
      <w:marRight w:val="0"/>
      <w:marTop w:val="0"/>
      <w:marBottom w:val="0"/>
      <w:divBdr>
        <w:top w:val="none" w:sz="0" w:space="0" w:color="auto"/>
        <w:left w:val="none" w:sz="0" w:space="0" w:color="auto"/>
        <w:bottom w:val="none" w:sz="0" w:space="0" w:color="auto"/>
        <w:right w:val="none" w:sz="0" w:space="0" w:color="auto"/>
      </w:divBdr>
    </w:div>
    <w:div w:id="1658653190">
      <w:bodyDiv w:val="1"/>
      <w:marLeft w:val="0"/>
      <w:marRight w:val="0"/>
      <w:marTop w:val="0"/>
      <w:marBottom w:val="0"/>
      <w:divBdr>
        <w:top w:val="none" w:sz="0" w:space="0" w:color="auto"/>
        <w:left w:val="none" w:sz="0" w:space="0" w:color="auto"/>
        <w:bottom w:val="none" w:sz="0" w:space="0" w:color="auto"/>
        <w:right w:val="none" w:sz="0" w:space="0" w:color="auto"/>
      </w:divBdr>
    </w:div>
    <w:div w:id="1730302903">
      <w:bodyDiv w:val="1"/>
      <w:marLeft w:val="0"/>
      <w:marRight w:val="0"/>
      <w:marTop w:val="0"/>
      <w:marBottom w:val="0"/>
      <w:divBdr>
        <w:top w:val="none" w:sz="0" w:space="0" w:color="auto"/>
        <w:left w:val="none" w:sz="0" w:space="0" w:color="auto"/>
        <w:bottom w:val="none" w:sz="0" w:space="0" w:color="auto"/>
        <w:right w:val="none" w:sz="0" w:space="0" w:color="auto"/>
      </w:divBdr>
      <w:divsChild>
        <w:div w:id="148716099">
          <w:marLeft w:val="1166"/>
          <w:marRight w:val="0"/>
          <w:marTop w:val="96"/>
          <w:marBottom w:val="0"/>
          <w:divBdr>
            <w:top w:val="none" w:sz="0" w:space="0" w:color="auto"/>
            <w:left w:val="none" w:sz="0" w:space="0" w:color="auto"/>
            <w:bottom w:val="none" w:sz="0" w:space="0" w:color="auto"/>
            <w:right w:val="none" w:sz="0" w:space="0" w:color="auto"/>
          </w:divBdr>
        </w:div>
        <w:div w:id="296690006">
          <w:marLeft w:val="1166"/>
          <w:marRight w:val="0"/>
          <w:marTop w:val="96"/>
          <w:marBottom w:val="0"/>
          <w:divBdr>
            <w:top w:val="none" w:sz="0" w:space="0" w:color="auto"/>
            <w:left w:val="none" w:sz="0" w:space="0" w:color="auto"/>
            <w:bottom w:val="none" w:sz="0" w:space="0" w:color="auto"/>
            <w:right w:val="none" w:sz="0" w:space="0" w:color="auto"/>
          </w:divBdr>
        </w:div>
        <w:div w:id="941839676">
          <w:marLeft w:val="504"/>
          <w:marRight w:val="0"/>
          <w:marTop w:val="115"/>
          <w:marBottom w:val="0"/>
          <w:divBdr>
            <w:top w:val="none" w:sz="0" w:space="0" w:color="auto"/>
            <w:left w:val="none" w:sz="0" w:space="0" w:color="auto"/>
            <w:bottom w:val="none" w:sz="0" w:space="0" w:color="auto"/>
            <w:right w:val="none" w:sz="0" w:space="0" w:color="auto"/>
          </w:divBdr>
        </w:div>
        <w:div w:id="1019626659">
          <w:marLeft w:val="1166"/>
          <w:marRight w:val="0"/>
          <w:marTop w:val="96"/>
          <w:marBottom w:val="0"/>
          <w:divBdr>
            <w:top w:val="none" w:sz="0" w:space="0" w:color="auto"/>
            <w:left w:val="none" w:sz="0" w:space="0" w:color="auto"/>
            <w:bottom w:val="none" w:sz="0" w:space="0" w:color="auto"/>
            <w:right w:val="none" w:sz="0" w:space="0" w:color="auto"/>
          </w:divBdr>
        </w:div>
        <w:div w:id="1063987261">
          <w:marLeft w:val="1166"/>
          <w:marRight w:val="0"/>
          <w:marTop w:val="96"/>
          <w:marBottom w:val="0"/>
          <w:divBdr>
            <w:top w:val="none" w:sz="0" w:space="0" w:color="auto"/>
            <w:left w:val="none" w:sz="0" w:space="0" w:color="auto"/>
            <w:bottom w:val="none" w:sz="0" w:space="0" w:color="auto"/>
            <w:right w:val="none" w:sz="0" w:space="0" w:color="auto"/>
          </w:divBdr>
        </w:div>
        <w:div w:id="1265922610">
          <w:marLeft w:val="1166"/>
          <w:marRight w:val="0"/>
          <w:marTop w:val="96"/>
          <w:marBottom w:val="0"/>
          <w:divBdr>
            <w:top w:val="none" w:sz="0" w:space="0" w:color="auto"/>
            <w:left w:val="none" w:sz="0" w:space="0" w:color="auto"/>
            <w:bottom w:val="none" w:sz="0" w:space="0" w:color="auto"/>
            <w:right w:val="none" w:sz="0" w:space="0" w:color="auto"/>
          </w:divBdr>
        </w:div>
      </w:divsChild>
    </w:div>
    <w:div w:id="1757821563">
      <w:bodyDiv w:val="1"/>
      <w:marLeft w:val="0"/>
      <w:marRight w:val="0"/>
      <w:marTop w:val="0"/>
      <w:marBottom w:val="0"/>
      <w:divBdr>
        <w:top w:val="none" w:sz="0" w:space="0" w:color="auto"/>
        <w:left w:val="none" w:sz="0" w:space="0" w:color="auto"/>
        <w:bottom w:val="none" w:sz="0" w:space="0" w:color="auto"/>
        <w:right w:val="none" w:sz="0" w:space="0" w:color="auto"/>
      </w:divBdr>
    </w:div>
    <w:div w:id="1828552436">
      <w:bodyDiv w:val="1"/>
      <w:marLeft w:val="0"/>
      <w:marRight w:val="0"/>
      <w:marTop w:val="0"/>
      <w:marBottom w:val="0"/>
      <w:divBdr>
        <w:top w:val="none" w:sz="0" w:space="0" w:color="auto"/>
        <w:left w:val="none" w:sz="0" w:space="0" w:color="auto"/>
        <w:bottom w:val="none" w:sz="0" w:space="0" w:color="auto"/>
        <w:right w:val="none" w:sz="0" w:space="0" w:color="auto"/>
      </w:divBdr>
    </w:div>
    <w:div w:id="1828940433">
      <w:bodyDiv w:val="1"/>
      <w:marLeft w:val="0"/>
      <w:marRight w:val="0"/>
      <w:marTop w:val="0"/>
      <w:marBottom w:val="0"/>
      <w:divBdr>
        <w:top w:val="none" w:sz="0" w:space="0" w:color="auto"/>
        <w:left w:val="none" w:sz="0" w:space="0" w:color="auto"/>
        <w:bottom w:val="none" w:sz="0" w:space="0" w:color="auto"/>
        <w:right w:val="none" w:sz="0" w:space="0" w:color="auto"/>
      </w:divBdr>
    </w:div>
    <w:div w:id="1844079834">
      <w:bodyDiv w:val="1"/>
      <w:marLeft w:val="0"/>
      <w:marRight w:val="0"/>
      <w:marTop w:val="0"/>
      <w:marBottom w:val="0"/>
      <w:divBdr>
        <w:top w:val="none" w:sz="0" w:space="0" w:color="auto"/>
        <w:left w:val="none" w:sz="0" w:space="0" w:color="auto"/>
        <w:bottom w:val="none" w:sz="0" w:space="0" w:color="auto"/>
        <w:right w:val="none" w:sz="0" w:space="0" w:color="auto"/>
      </w:divBdr>
    </w:div>
    <w:div w:id="1932544273">
      <w:bodyDiv w:val="1"/>
      <w:marLeft w:val="0"/>
      <w:marRight w:val="0"/>
      <w:marTop w:val="0"/>
      <w:marBottom w:val="0"/>
      <w:divBdr>
        <w:top w:val="none" w:sz="0" w:space="0" w:color="auto"/>
        <w:left w:val="none" w:sz="0" w:space="0" w:color="auto"/>
        <w:bottom w:val="none" w:sz="0" w:space="0" w:color="auto"/>
        <w:right w:val="none" w:sz="0" w:space="0" w:color="auto"/>
      </w:divBdr>
    </w:div>
    <w:div w:id="206891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emf"/><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comments" Target="comments.xml"/><Relationship Id="rId10" Type="http://schemas.openxmlformats.org/officeDocument/2006/relationships/image" Target="media/image4.em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7852F-BFE8-A24F-AF9F-6A8C81FE3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\cvsroot\security\docs\Templates\Ekagra_Document.dot</Template>
  <TotalTime>4</TotalTime>
  <Pages>15</Pages>
  <Words>3146</Words>
  <Characters>17934</Characters>
  <Application>Microsoft Macintosh Word</Application>
  <DocSecurity>0</DocSecurity>
  <Lines>149</Lines>
  <Paragraphs>35</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22024</CharactersWithSpaces>
  <SharedDoc>false</SharedDoc>
  <HLinks>
    <vt:vector size="6" baseType="variant">
      <vt:variant>
        <vt:i4>7733256</vt:i4>
      </vt:variant>
      <vt:variant>
        <vt:i4>42</vt:i4>
      </vt:variant>
      <vt:variant>
        <vt:i4>0</vt:i4>
      </vt:variant>
      <vt:variant>
        <vt:i4>5</vt:i4>
      </vt:variant>
      <vt:variant>
        <vt:lpwstr>https://gforge.nci.nih.gov/tracker/?group_id=148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Scott Oster</cp:lastModifiedBy>
  <cp:revision>5</cp:revision>
  <cp:lastPrinted>2010-03-10T18:27:00Z</cp:lastPrinted>
  <dcterms:created xsi:type="dcterms:W3CDTF">2010-03-10T19:39:00Z</dcterms:created>
  <dcterms:modified xsi:type="dcterms:W3CDTF">2010-03-10T19:41:00Z</dcterms:modified>
</cp:coreProperties>
</file>